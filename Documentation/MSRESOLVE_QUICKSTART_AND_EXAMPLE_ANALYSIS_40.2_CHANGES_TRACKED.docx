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FF409" w14:textId="72A28BE6" w:rsidR="002E0B0B" w:rsidRDefault="00700264" w:rsidP="0000624B">
      <w:pPr>
        <w:pStyle w:val="Title"/>
        <w:jc w:val="center"/>
      </w:pPr>
      <w:r w:rsidRPr="002E0B0B">
        <w:rPr>
          <w:rFonts w:asciiTheme="minorHAnsi" w:hAnsiTheme="minorHAnsi"/>
          <w:b/>
          <w:bCs/>
          <w:sz w:val="36"/>
          <w:szCs w:val="36"/>
        </w:rPr>
        <w:t xml:space="preserve">MSRESOLVE </w:t>
      </w:r>
      <w:r w:rsidR="002E0B0B" w:rsidRPr="002E0B0B">
        <w:rPr>
          <w:rFonts w:asciiTheme="minorHAnsi" w:hAnsiTheme="minorHAnsi"/>
          <w:b/>
          <w:bCs/>
          <w:sz w:val="36"/>
          <w:szCs w:val="36"/>
        </w:rPr>
        <w:t>QuickStart</w:t>
      </w:r>
      <w:r w:rsidR="006A45D1">
        <w:rPr>
          <w:rFonts w:asciiTheme="minorHAnsi" w:hAnsiTheme="minorHAnsi"/>
          <w:b/>
          <w:bCs/>
          <w:sz w:val="36"/>
          <w:szCs w:val="36"/>
        </w:rPr>
        <w:t xml:space="preserve"> &amp; Example Analysis</w:t>
      </w:r>
    </w:p>
    <w:p w14:paraId="16275D1B" w14:textId="7F2B96AB" w:rsidR="00A05E54" w:rsidRDefault="00A05E54" w:rsidP="002E0B0B"/>
    <w:p w14:paraId="4640115C" w14:textId="22E6DE59" w:rsidR="00A05E54" w:rsidRDefault="00A05E54" w:rsidP="002E0B0B"/>
    <w:p w14:paraId="0EA78B08" w14:textId="77777777" w:rsidR="00A05E54" w:rsidRDefault="00A05E54" w:rsidP="002E0B0B"/>
    <w:sdt>
      <w:sdtPr>
        <w:rPr>
          <w:rFonts w:asciiTheme="minorHAnsi" w:eastAsiaTheme="minorHAnsi" w:hAnsiTheme="minorHAnsi" w:cstheme="minorBidi"/>
          <w:color w:val="auto"/>
          <w:sz w:val="22"/>
          <w:szCs w:val="22"/>
          <w:u w:val="none"/>
        </w:rPr>
        <w:id w:val="1799953227"/>
        <w:docPartObj>
          <w:docPartGallery w:val="Table of Contents"/>
          <w:docPartUnique/>
        </w:docPartObj>
      </w:sdtPr>
      <w:sdtEndPr>
        <w:rPr>
          <w:b/>
          <w:bCs/>
          <w:noProof/>
        </w:rPr>
      </w:sdtEndPr>
      <w:sdtContent>
        <w:p w14:paraId="374823D7" w14:textId="6CB6A354" w:rsidR="008E722F" w:rsidRDefault="008E722F">
          <w:pPr>
            <w:pStyle w:val="TOCHeading"/>
          </w:pPr>
          <w:r>
            <w:t>Contents</w:t>
          </w:r>
        </w:p>
        <w:p w14:paraId="59F1E8F1" w14:textId="1BAA41EB" w:rsidR="006A45D1" w:rsidRDefault="008E722F">
          <w:pPr>
            <w:pStyle w:val="TOC1"/>
            <w:rPr>
              <w:rFonts w:eastAsiaTheme="minorEastAsia"/>
              <w:noProof/>
            </w:rPr>
          </w:pPr>
          <w:r>
            <w:fldChar w:fldCharType="begin"/>
          </w:r>
          <w:r>
            <w:instrText xml:space="preserve"> TOC \o "1-3" \h \z \u </w:instrText>
          </w:r>
          <w:r>
            <w:fldChar w:fldCharType="separate"/>
          </w:r>
          <w:hyperlink w:anchor="_Toc101448350" w:history="1">
            <w:r w:rsidR="006A45D1" w:rsidRPr="008E4560">
              <w:rPr>
                <w:rStyle w:val="Hyperlink"/>
                <w:noProof/>
              </w:rPr>
              <w:t>0. What is MSRESOLVE Used For?</w:t>
            </w:r>
            <w:r w:rsidR="006A45D1">
              <w:rPr>
                <w:noProof/>
                <w:webHidden/>
              </w:rPr>
              <w:tab/>
            </w:r>
            <w:r w:rsidR="006A45D1">
              <w:rPr>
                <w:noProof/>
                <w:webHidden/>
              </w:rPr>
              <w:fldChar w:fldCharType="begin"/>
            </w:r>
            <w:r w:rsidR="006A45D1">
              <w:rPr>
                <w:noProof/>
                <w:webHidden/>
              </w:rPr>
              <w:instrText xml:space="preserve"> PAGEREF _Toc101448350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30824443" w14:textId="2826136F" w:rsidR="006A45D1" w:rsidRDefault="004E79D7">
          <w:pPr>
            <w:pStyle w:val="TOC1"/>
            <w:rPr>
              <w:rFonts w:eastAsiaTheme="minorEastAsia"/>
              <w:noProof/>
            </w:rPr>
          </w:pPr>
          <w:hyperlink w:anchor="_Toc101448351" w:history="1">
            <w:r w:rsidR="006A45D1" w:rsidRPr="008E4560">
              <w:rPr>
                <w:rStyle w:val="Hyperlink"/>
                <w:noProof/>
              </w:rPr>
              <w:t>1. Installing the Programs MSRESOLVE Needs to Run</w:t>
            </w:r>
            <w:r w:rsidR="006A45D1">
              <w:rPr>
                <w:noProof/>
                <w:webHidden/>
              </w:rPr>
              <w:tab/>
            </w:r>
            <w:r w:rsidR="006A45D1">
              <w:rPr>
                <w:noProof/>
                <w:webHidden/>
              </w:rPr>
              <w:fldChar w:fldCharType="begin"/>
            </w:r>
            <w:r w:rsidR="006A45D1">
              <w:rPr>
                <w:noProof/>
                <w:webHidden/>
              </w:rPr>
              <w:instrText xml:space="preserve"> PAGEREF _Toc101448351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10818899" w14:textId="4649C565" w:rsidR="006A45D1" w:rsidRDefault="004E79D7">
          <w:pPr>
            <w:pStyle w:val="TOC2"/>
            <w:tabs>
              <w:tab w:val="right" w:leader="dot" w:pos="9350"/>
            </w:tabs>
            <w:rPr>
              <w:rFonts w:eastAsiaTheme="minorEastAsia"/>
              <w:noProof/>
            </w:rPr>
          </w:pPr>
          <w:hyperlink w:anchor="_Toc101448352" w:history="1">
            <w:r w:rsidR="006A45D1" w:rsidRPr="008E4560">
              <w:rPr>
                <w:rStyle w:val="Hyperlink"/>
                <w:noProof/>
              </w:rPr>
              <w:t>Downloading and Installing Anaconda</w:t>
            </w:r>
            <w:r w:rsidR="006A45D1">
              <w:rPr>
                <w:noProof/>
                <w:webHidden/>
              </w:rPr>
              <w:tab/>
            </w:r>
            <w:r w:rsidR="006A45D1">
              <w:rPr>
                <w:noProof/>
                <w:webHidden/>
              </w:rPr>
              <w:fldChar w:fldCharType="begin"/>
            </w:r>
            <w:r w:rsidR="006A45D1">
              <w:rPr>
                <w:noProof/>
                <w:webHidden/>
              </w:rPr>
              <w:instrText xml:space="preserve"> PAGEREF _Toc101448352 \h </w:instrText>
            </w:r>
            <w:r w:rsidR="006A45D1">
              <w:rPr>
                <w:noProof/>
                <w:webHidden/>
              </w:rPr>
            </w:r>
            <w:r w:rsidR="006A45D1">
              <w:rPr>
                <w:noProof/>
                <w:webHidden/>
              </w:rPr>
              <w:fldChar w:fldCharType="separate"/>
            </w:r>
            <w:r w:rsidR="006A45D1">
              <w:rPr>
                <w:noProof/>
                <w:webHidden/>
              </w:rPr>
              <w:t>2</w:t>
            </w:r>
            <w:r w:rsidR="006A45D1">
              <w:rPr>
                <w:noProof/>
                <w:webHidden/>
              </w:rPr>
              <w:fldChar w:fldCharType="end"/>
            </w:r>
          </w:hyperlink>
        </w:p>
        <w:p w14:paraId="54620948" w14:textId="61830029" w:rsidR="006A45D1" w:rsidRDefault="004E79D7">
          <w:pPr>
            <w:pStyle w:val="TOC2"/>
            <w:tabs>
              <w:tab w:val="right" w:leader="dot" w:pos="9350"/>
            </w:tabs>
            <w:rPr>
              <w:rFonts w:eastAsiaTheme="minorEastAsia"/>
              <w:noProof/>
            </w:rPr>
          </w:pPr>
          <w:hyperlink w:anchor="_Toc101448353" w:history="1">
            <w:r w:rsidR="006A45D1" w:rsidRPr="008E4560">
              <w:rPr>
                <w:rStyle w:val="Hyperlink"/>
                <w:noProof/>
              </w:rPr>
              <w:t>Recommended</w:t>
            </w:r>
            <w:r w:rsidR="006A45D1">
              <w:rPr>
                <w:noProof/>
                <w:webHidden/>
              </w:rPr>
              <w:tab/>
            </w:r>
            <w:r w:rsidR="006A45D1">
              <w:rPr>
                <w:noProof/>
                <w:webHidden/>
              </w:rPr>
              <w:fldChar w:fldCharType="begin"/>
            </w:r>
            <w:r w:rsidR="006A45D1">
              <w:rPr>
                <w:noProof/>
                <w:webHidden/>
              </w:rPr>
              <w:instrText xml:space="preserve"> PAGEREF _Toc101448353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500AF5BC" w14:textId="4184DC1A" w:rsidR="006A45D1" w:rsidRDefault="004E79D7">
          <w:pPr>
            <w:pStyle w:val="TOC1"/>
            <w:rPr>
              <w:rFonts w:eastAsiaTheme="minorEastAsia"/>
              <w:noProof/>
            </w:rPr>
          </w:pPr>
          <w:hyperlink w:anchor="_Toc101448354" w:history="1">
            <w:r w:rsidR="006A45D1" w:rsidRPr="008E4560">
              <w:rPr>
                <w:rStyle w:val="Hyperlink"/>
                <w:noProof/>
              </w:rPr>
              <w:t>2. Getting Started</w:t>
            </w:r>
            <w:r w:rsidR="006A45D1">
              <w:rPr>
                <w:noProof/>
                <w:webHidden/>
              </w:rPr>
              <w:tab/>
            </w:r>
            <w:r w:rsidR="006A45D1">
              <w:rPr>
                <w:noProof/>
                <w:webHidden/>
              </w:rPr>
              <w:fldChar w:fldCharType="begin"/>
            </w:r>
            <w:r w:rsidR="006A45D1">
              <w:rPr>
                <w:noProof/>
                <w:webHidden/>
              </w:rPr>
              <w:instrText xml:space="preserve"> PAGEREF _Toc101448354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F81FA53" w14:textId="5D5EEA12" w:rsidR="006A45D1" w:rsidRDefault="004E79D7">
          <w:pPr>
            <w:pStyle w:val="TOC2"/>
            <w:tabs>
              <w:tab w:val="right" w:leader="dot" w:pos="9350"/>
            </w:tabs>
            <w:rPr>
              <w:rFonts w:eastAsiaTheme="minorEastAsia"/>
              <w:noProof/>
            </w:rPr>
          </w:pPr>
          <w:hyperlink w:anchor="_Toc101448355" w:history="1">
            <w:r w:rsidR="006A45D1" w:rsidRPr="008E4560">
              <w:rPr>
                <w:rStyle w:val="Hyperlink"/>
                <w:noProof/>
              </w:rPr>
              <w:t>2.1 Files A user Will Normally Change</w:t>
            </w:r>
            <w:r w:rsidR="006A45D1">
              <w:rPr>
                <w:noProof/>
                <w:webHidden/>
              </w:rPr>
              <w:tab/>
            </w:r>
            <w:r w:rsidR="006A45D1">
              <w:rPr>
                <w:noProof/>
                <w:webHidden/>
              </w:rPr>
              <w:fldChar w:fldCharType="begin"/>
            </w:r>
            <w:r w:rsidR="006A45D1">
              <w:rPr>
                <w:noProof/>
                <w:webHidden/>
              </w:rPr>
              <w:instrText xml:space="preserve"> PAGEREF _Toc101448355 \h </w:instrText>
            </w:r>
            <w:r w:rsidR="006A45D1">
              <w:rPr>
                <w:noProof/>
                <w:webHidden/>
              </w:rPr>
            </w:r>
            <w:r w:rsidR="006A45D1">
              <w:rPr>
                <w:noProof/>
                <w:webHidden/>
              </w:rPr>
              <w:fldChar w:fldCharType="separate"/>
            </w:r>
            <w:r w:rsidR="006A45D1">
              <w:rPr>
                <w:noProof/>
                <w:webHidden/>
              </w:rPr>
              <w:t>4</w:t>
            </w:r>
            <w:r w:rsidR="006A45D1">
              <w:rPr>
                <w:noProof/>
                <w:webHidden/>
              </w:rPr>
              <w:fldChar w:fldCharType="end"/>
            </w:r>
          </w:hyperlink>
        </w:p>
        <w:p w14:paraId="486D1180" w14:textId="3B60BC04" w:rsidR="006A45D1" w:rsidRDefault="004E79D7">
          <w:pPr>
            <w:pStyle w:val="TOC2"/>
            <w:tabs>
              <w:tab w:val="right" w:leader="dot" w:pos="9350"/>
            </w:tabs>
            <w:rPr>
              <w:rFonts w:eastAsiaTheme="minorEastAsia"/>
              <w:noProof/>
            </w:rPr>
          </w:pPr>
          <w:hyperlink w:anchor="_Toc101448356" w:history="1">
            <w:r w:rsidR="006A45D1" w:rsidRPr="008E4560">
              <w:rPr>
                <w:rStyle w:val="Hyperlink"/>
                <w:noProof/>
              </w:rPr>
              <w:t>2.2 Running MSRESOLVE</w:t>
            </w:r>
            <w:r w:rsidR="006A45D1">
              <w:rPr>
                <w:noProof/>
                <w:webHidden/>
              </w:rPr>
              <w:tab/>
            </w:r>
            <w:r w:rsidR="006A45D1">
              <w:rPr>
                <w:noProof/>
                <w:webHidden/>
              </w:rPr>
              <w:fldChar w:fldCharType="begin"/>
            </w:r>
            <w:r w:rsidR="006A45D1">
              <w:rPr>
                <w:noProof/>
                <w:webHidden/>
              </w:rPr>
              <w:instrText xml:space="preserve"> PAGEREF _Toc101448356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1B45430E" w14:textId="60594977" w:rsidR="006A45D1" w:rsidRDefault="004E79D7">
          <w:pPr>
            <w:pStyle w:val="TOC2"/>
            <w:tabs>
              <w:tab w:val="right" w:leader="dot" w:pos="9350"/>
            </w:tabs>
            <w:rPr>
              <w:rFonts w:eastAsiaTheme="minorEastAsia"/>
              <w:noProof/>
            </w:rPr>
          </w:pPr>
          <w:hyperlink w:anchor="_Toc101448357" w:history="1">
            <w:r w:rsidR="006A45D1" w:rsidRPr="008E4560">
              <w:rPr>
                <w:rStyle w:val="Hyperlink"/>
                <w:noProof/>
              </w:rPr>
              <w:t>2.2.A. Running MSRESOLVE by using Anaconda Prompt / Terminal</w:t>
            </w:r>
            <w:r w:rsidR="006A45D1">
              <w:rPr>
                <w:noProof/>
                <w:webHidden/>
              </w:rPr>
              <w:tab/>
            </w:r>
            <w:r w:rsidR="006A45D1">
              <w:rPr>
                <w:noProof/>
                <w:webHidden/>
              </w:rPr>
              <w:fldChar w:fldCharType="begin"/>
            </w:r>
            <w:r w:rsidR="006A45D1">
              <w:rPr>
                <w:noProof/>
                <w:webHidden/>
              </w:rPr>
              <w:instrText xml:space="preserve"> PAGEREF _Toc101448357 \h </w:instrText>
            </w:r>
            <w:r w:rsidR="006A45D1">
              <w:rPr>
                <w:noProof/>
                <w:webHidden/>
              </w:rPr>
            </w:r>
            <w:r w:rsidR="006A45D1">
              <w:rPr>
                <w:noProof/>
                <w:webHidden/>
              </w:rPr>
              <w:fldChar w:fldCharType="separate"/>
            </w:r>
            <w:r w:rsidR="006A45D1">
              <w:rPr>
                <w:noProof/>
                <w:webHidden/>
              </w:rPr>
              <w:t>5</w:t>
            </w:r>
            <w:r w:rsidR="006A45D1">
              <w:rPr>
                <w:noProof/>
                <w:webHidden/>
              </w:rPr>
              <w:fldChar w:fldCharType="end"/>
            </w:r>
          </w:hyperlink>
        </w:p>
        <w:p w14:paraId="4B2A249C" w14:textId="70F1CA97" w:rsidR="006A45D1" w:rsidRDefault="004E79D7">
          <w:pPr>
            <w:pStyle w:val="TOC2"/>
            <w:tabs>
              <w:tab w:val="right" w:leader="dot" w:pos="9350"/>
            </w:tabs>
            <w:rPr>
              <w:rFonts w:eastAsiaTheme="minorEastAsia"/>
              <w:noProof/>
            </w:rPr>
          </w:pPr>
          <w:hyperlink w:anchor="_Toc101448358" w:history="1">
            <w:r w:rsidR="006A45D1" w:rsidRPr="008E4560">
              <w:rPr>
                <w:rStyle w:val="Hyperlink"/>
                <w:noProof/>
              </w:rPr>
              <w:t>2.2.B.Running MSRESOLVE by Using Spyder</w:t>
            </w:r>
            <w:r w:rsidR="006A45D1">
              <w:rPr>
                <w:noProof/>
                <w:webHidden/>
              </w:rPr>
              <w:tab/>
            </w:r>
            <w:r w:rsidR="006A45D1">
              <w:rPr>
                <w:noProof/>
                <w:webHidden/>
              </w:rPr>
              <w:fldChar w:fldCharType="begin"/>
            </w:r>
            <w:r w:rsidR="006A45D1">
              <w:rPr>
                <w:noProof/>
                <w:webHidden/>
              </w:rPr>
              <w:instrText xml:space="preserve"> PAGEREF _Toc101448358 \h </w:instrText>
            </w:r>
            <w:r w:rsidR="006A45D1">
              <w:rPr>
                <w:noProof/>
                <w:webHidden/>
              </w:rPr>
            </w:r>
            <w:r w:rsidR="006A45D1">
              <w:rPr>
                <w:noProof/>
                <w:webHidden/>
              </w:rPr>
              <w:fldChar w:fldCharType="separate"/>
            </w:r>
            <w:r w:rsidR="006A45D1">
              <w:rPr>
                <w:noProof/>
                <w:webHidden/>
              </w:rPr>
              <w:t>7</w:t>
            </w:r>
            <w:r w:rsidR="006A45D1">
              <w:rPr>
                <w:noProof/>
                <w:webHidden/>
              </w:rPr>
              <w:fldChar w:fldCharType="end"/>
            </w:r>
          </w:hyperlink>
        </w:p>
        <w:p w14:paraId="2ACB5B2D" w14:textId="0B7E776D" w:rsidR="006A45D1" w:rsidRDefault="004E79D7">
          <w:pPr>
            <w:pStyle w:val="TOC2"/>
            <w:tabs>
              <w:tab w:val="right" w:leader="dot" w:pos="9350"/>
            </w:tabs>
            <w:rPr>
              <w:rFonts w:eastAsiaTheme="minorEastAsia"/>
              <w:noProof/>
            </w:rPr>
          </w:pPr>
          <w:hyperlink w:anchor="_Toc101448359" w:history="1">
            <w:r w:rsidR="006A45D1" w:rsidRPr="008E4560">
              <w:rPr>
                <w:rStyle w:val="Hyperlink"/>
                <w:noProof/>
              </w:rPr>
              <w:t>2.3 End of QuickStart</w:t>
            </w:r>
            <w:r w:rsidR="006A45D1">
              <w:rPr>
                <w:noProof/>
                <w:webHidden/>
              </w:rPr>
              <w:tab/>
            </w:r>
            <w:r w:rsidR="006A45D1">
              <w:rPr>
                <w:noProof/>
                <w:webHidden/>
              </w:rPr>
              <w:fldChar w:fldCharType="begin"/>
            </w:r>
            <w:r w:rsidR="006A45D1">
              <w:rPr>
                <w:noProof/>
                <w:webHidden/>
              </w:rPr>
              <w:instrText xml:space="preserve"> PAGEREF _Toc101448359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56759368" w14:textId="6E3E9FE9" w:rsidR="006A45D1" w:rsidRDefault="004E79D7">
          <w:pPr>
            <w:pStyle w:val="TOC1"/>
            <w:rPr>
              <w:rFonts w:eastAsiaTheme="minorEastAsia"/>
              <w:noProof/>
            </w:rPr>
          </w:pPr>
          <w:hyperlink w:anchor="_Toc101448360" w:history="1">
            <w:r w:rsidR="006A45D1" w:rsidRPr="008E4560">
              <w:rPr>
                <w:rStyle w:val="Hyperlink"/>
                <w:noProof/>
              </w:rPr>
              <w:t>3.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_Toc101448360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77A4D040" w14:textId="7636258B" w:rsidR="006A45D1" w:rsidRDefault="004E79D7">
          <w:pPr>
            <w:pStyle w:val="TOC2"/>
            <w:tabs>
              <w:tab w:val="right" w:leader="dot" w:pos="9350"/>
            </w:tabs>
            <w:rPr>
              <w:rFonts w:eastAsiaTheme="minorEastAsia"/>
              <w:noProof/>
            </w:rPr>
          </w:pPr>
          <w:hyperlink w:anchor="_Toc101448361" w:history="1">
            <w:r w:rsidR="006A45D1" w:rsidRPr="008E4560">
              <w:rPr>
                <w:rStyle w:val="Hyperlink"/>
                <w:noProof/>
              </w:rPr>
              <w:t>3.1 What is the Example Analysis?</w:t>
            </w:r>
            <w:r w:rsidR="006A45D1">
              <w:rPr>
                <w:noProof/>
                <w:webHidden/>
              </w:rPr>
              <w:tab/>
            </w:r>
            <w:r w:rsidR="006A45D1">
              <w:rPr>
                <w:noProof/>
                <w:webHidden/>
              </w:rPr>
              <w:fldChar w:fldCharType="begin"/>
            </w:r>
            <w:r w:rsidR="006A45D1">
              <w:rPr>
                <w:noProof/>
                <w:webHidden/>
              </w:rPr>
              <w:instrText xml:space="preserve"> PAGEREF _Toc101448361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08D60E6E" w14:textId="11FC0720" w:rsidR="006A45D1" w:rsidRDefault="004E79D7">
          <w:pPr>
            <w:pStyle w:val="TOC2"/>
            <w:tabs>
              <w:tab w:val="right" w:leader="dot" w:pos="9350"/>
            </w:tabs>
            <w:rPr>
              <w:rFonts w:eastAsiaTheme="minorEastAsia"/>
              <w:noProof/>
            </w:rPr>
          </w:pPr>
          <w:hyperlink w:anchor="_Toc101448362" w:history="1">
            <w:r w:rsidR="006A45D1" w:rsidRPr="008E4560">
              <w:rPr>
                <w:rStyle w:val="Hyperlink"/>
                <w:noProof/>
              </w:rPr>
              <w:t>3.2 Steps for a Typical Analysis (when reference file is already perfectly made)</w:t>
            </w:r>
            <w:r w:rsidR="006A45D1">
              <w:rPr>
                <w:noProof/>
                <w:webHidden/>
              </w:rPr>
              <w:tab/>
            </w:r>
            <w:r w:rsidR="006A45D1">
              <w:rPr>
                <w:noProof/>
                <w:webHidden/>
              </w:rPr>
              <w:fldChar w:fldCharType="begin"/>
            </w:r>
            <w:r w:rsidR="006A45D1">
              <w:rPr>
                <w:noProof/>
                <w:webHidden/>
              </w:rPr>
              <w:instrText xml:space="preserve"> PAGEREF _Toc101448362 \h </w:instrText>
            </w:r>
            <w:r w:rsidR="006A45D1">
              <w:rPr>
                <w:noProof/>
                <w:webHidden/>
              </w:rPr>
            </w:r>
            <w:r w:rsidR="006A45D1">
              <w:rPr>
                <w:noProof/>
                <w:webHidden/>
              </w:rPr>
              <w:fldChar w:fldCharType="separate"/>
            </w:r>
            <w:r w:rsidR="006A45D1">
              <w:rPr>
                <w:noProof/>
                <w:webHidden/>
              </w:rPr>
              <w:t>10</w:t>
            </w:r>
            <w:r w:rsidR="006A45D1">
              <w:rPr>
                <w:noProof/>
                <w:webHidden/>
              </w:rPr>
              <w:fldChar w:fldCharType="end"/>
            </w:r>
          </w:hyperlink>
        </w:p>
        <w:p w14:paraId="16F44A16" w14:textId="4C7D612F" w:rsidR="006A45D1" w:rsidRDefault="004E79D7">
          <w:pPr>
            <w:pStyle w:val="TOC1"/>
            <w:rPr>
              <w:rFonts w:eastAsiaTheme="minorEastAsia"/>
              <w:noProof/>
            </w:rPr>
          </w:pPr>
          <w:hyperlink w:anchor="_Toc101448363" w:history="1">
            <w:r w:rsidR="006A45D1" w:rsidRPr="008E4560">
              <w:rPr>
                <w:rStyle w:val="Hyperlink"/>
                <w:noProof/>
              </w:rPr>
              <w:t>4. Changing Reference Data and Experimental Data</w:t>
            </w:r>
            <w:r w:rsidR="006A45D1">
              <w:rPr>
                <w:noProof/>
                <w:webHidden/>
              </w:rPr>
              <w:tab/>
            </w:r>
            <w:r w:rsidR="006A45D1">
              <w:rPr>
                <w:noProof/>
                <w:webHidden/>
              </w:rPr>
              <w:fldChar w:fldCharType="begin"/>
            </w:r>
            <w:r w:rsidR="006A45D1">
              <w:rPr>
                <w:noProof/>
                <w:webHidden/>
              </w:rPr>
              <w:instrText xml:space="preserve"> PAGEREF _Toc101448363 \h </w:instrText>
            </w:r>
            <w:r w:rsidR="006A45D1">
              <w:rPr>
                <w:noProof/>
                <w:webHidden/>
              </w:rPr>
            </w:r>
            <w:r w:rsidR="006A45D1">
              <w:rPr>
                <w:noProof/>
                <w:webHidden/>
              </w:rPr>
              <w:fldChar w:fldCharType="separate"/>
            </w:r>
            <w:r w:rsidR="006A45D1">
              <w:rPr>
                <w:noProof/>
                <w:webHidden/>
              </w:rPr>
              <w:t>11</w:t>
            </w:r>
            <w:r w:rsidR="006A45D1">
              <w:rPr>
                <w:noProof/>
                <w:webHidden/>
              </w:rPr>
              <w:fldChar w:fldCharType="end"/>
            </w:r>
          </w:hyperlink>
        </w:p>
        <w:p w14:paraId="34CAE358" w14:textId="617D0960" w:rsidR="006A45D1" w:rsidRDefault="004E79D7">
          <w:pPr>
            <w:pStyle w:val="TOC1"/>
            <w:rPr>
              <w:rFonts w:eastAsiaTheme="minorEastAsia"/>
              <w:noProof/>
            </w:rPr>
          </w:pPr>
          <w:hyperlink w:anchor="_Toc101448364" w:history="1">
            <w:r w:rsidR="006A45D1" w:rsidRPr="008E4560">
              <w:rPr>
                <w:rStyle w:val="Hyperlink"/>
                <w:noProof/>
              </w:rPr>
              <w:t xml:space="preserve">4. Steps for making a typical reference file </w:t>
            </w:r>
            <w:r w:rsidR="006A45D1" w:rsidRPr="008E4560">
              <w:rPr>
                <w:rStyle w:val="Hyperlink"/>
                <w:i/>
                <w:iCs/>
                <w:noProof/>
              </w:rPr>
              <w:t>from</w:t>
            </w:r>
            <w:r w:rsidR="006A45D1" w:rsidRPr="008E4560">
              <w:rPr>
                <w:rStyle w:val="Hyperlink"/>
                <w:noProof/>
              </w:rPr>
              <w:t xml:space="preserve"> reference patterns.</w:t>
            </w:r>
            <w:r w:rsidR="006A45D1">
              <w:rPr>
                <w:noProof/>
                <w:webHidden/>
              </w:rPr>
              <w:tab/>
            </w:r>
            <w:r w:rsidR="006A45D1">
              <w:rPr>
                <w:noProof/>
                <w:webHidden/>
              </w:rPr>
              <w:fldChar w:fldCharType="begin"/>
            </w:r>
            <w:r w:rsidR="006A45D1">
              <w:rPr>
                <w:noProof/>
                <w:webHidden/>
              </w:rPr>
              <w:instrText xml:space="preserve"> PAGEREF _Toc101448364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806708" w14:textId="0E824146" w:rsidR="006A45D1" w:rsidRDefault="004E79D7">
          <w:pPr>
            <w:pStyle w:val="TOC2"/>
            <w:tabs>
              <w:tab w:val="right" w:leader="dot" w:pos="9350"/>
            </w:tabs>
            <w:rPr>
              <w:rFonts w:eastAsiaTheme="minorEastAsia"/>
              <w:noProof/>
            </w:rPr>
          </w:pPr>
          <w:hyperlink w:anchor="_Toc101448365" w:history="1">
            <w:r w:rsidR="006A45D1" w:rsidRPr="008E4560">
              <w:rPr>
                <w:rStyle w:val="Hyperlink"/>
                <w:noProof/>
              </w:rPr>
              <w:t>4.1. Steps for Making Reference Pattern from Collected Data</w:t>
            </w:r>
            <w:r w:rsidR="006A45D1">
              <w:rPr>
                <w:noProof/>
                <w:webHidden/>
              </w:rPr>
              <w:tab/>
            </w:r>
            <w:r w:rsidR="006A45D1">
              <w:rPr>
                <w:noProof/>
                <w:webHidden/>
              </w:rPr>
              <w:fldChar w:fldCharType="begin"/>
            </w:r>
            <w:r w:rsidR="006A45D1">
              <w:rPr>
                <w:noProof/>
                <w:webHidden/>
              </w:rPr>
              <w:instrText xml:space="preserve"> PAGEREF _Toc101448365 \h </w:instrText>
            </w:r>
            <w:r w:rsidR="006A45D1">
              <w:rPr>
                <w:noProof/>
                <w:webHidden/>
              </w:rPr>
            </w:r>
            <w:r w:rsidR="006A45D1">
              <w:rPr>
                <w:noProof/>
                <w:webHidden/>
              </w:rPr>
              <w:fldChar w:fldCharType="separate"/>
            </w:r>
            <w:r w:rsidR="006A45D1">
              <w:rPr>
                <w:noProof/>
                <w:webHidden/>
              </w:rPr>
              <w:t>12</w:t>
            </w:r>
            <w:r w:rsidR="006A45D1">
              <w:rPr>
                <w:noProof/>
                <w:webHidden/>
              </w:rPr>
              <w:fldChar w:fldCharType="end"/>
            </w:r>
          </w:hyperlink>
        </w:p>
        <w:p w14:paraId="66FD835B" w14:textId="578A3B7D" w:rsidR="006A45D1" w:rsidRDefault="004E79D7">
          <w:pPr>
            <w:pStyle w:val="TOC2"/>
            <w:tabs>
              <w:tab w:val="right" w:leader="dot" w:pos="9350"/>
            </w:tabs>
            <w:rPr>
              <w:rFonts w:eastAsiaTheme="minorEastAsia"/>
              <w:noProof/>
            </w:rPr>
          </w:pPr>
          <w:hyperlink w:anchor="_Toc101448366" w:history="1">
            <w:r w:rsidR="006A45D1" w:rsidRPr="008E4560">
              <w:rPr>
                <w:rStyle w:val="Hyperlink"/>
                <w:noProof/>
              </w:rPr>
              <w:t>4.1. Concentration Units &amp; Ionization Factors</w:t>
            </w:r>
            <w:r w:rsidR="006A45D1">
              <w:rPr>
                <w:noProof/>
                <w:webHidden/>
              </w:rPr>
              <w:tab/>
            </w:r>
            <w:r w:rsidR="006A45D1">
              <w:rPr>
                <w:noProof/>
                <w:webHidden/>
              </w:rPr>
              <w:fldChar w:fldCharType="begin"/>
            </w:r>
            <w:r w:rsidR="006A45D1">
              <w:rPr>
                <w:noProof/>
                <w:webHidden/>
              </w:rPr>
              <w:instrText xml:space="preserve"> PAGEREF _Toc101448366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26A53804" w14:textId="0730BD4F" w:rsidR="006A45D1" w:rsidRDefault="004E79D7">
          <w:pPr>
            <w:pStyle w:val="TOC2"/>
            <w:tabs>
              <w:tab w:val="right" w:leader="dot" w:pos="9350"/>
            </w:tabs>
            <w:rPr>
              <w:rFonts w:eastAsiaTheme="minorEastAsia"/>
              <w:noProof/>
            </w:rPr>
          </w:pPr>
          <w:hyperlink w:anchor="_Toc101448367" w:history="1">
            <w:r w:rsidR="006A45D1" w:rsidRPr="008E4560">
              <w:rPr>
                <w:rStyle w:val="Hyperlink"/>
                <w:noProof/>
              </w:rPr>
              <w:t>End of Example Analysis &amp; How to Do a Typical Analysis</w:t>
            </w:r>
            <w:r w:rsidR="006A45D1">
              <w:rPr>
                <w:noProof/>
                <w:webHidden/>
              </w:rPr>
              <w:tab/>
            </w:r>
            <w:r w:rsidR="006A45D1">
              <w:rPr>
                <w:noProof/>
                <w:webHidden/>
              </w:rPr>
              <w:fldChar w:fldCharType="begin"/>
            </w:r>
            <w:r w:rsidR="006A45D1">
              <w:rPr>
                <w:noProof/>
                <w:webHidden/>
              </w:rPr>
              <w:instrText xml:space="preserve"> PAGEREF _Toc101448367 \h </w:instrText>
            </w:r>
            <w:r w:rsidR="006A45D1">
              <w:rPr>
                <w:noProof/>
                <w:webHidden/>
              </w:rPr>
            </w:r>
            <w:r w:rsidR="006A45D1">
              <w:rPr>
                <w:noProof/>
                <w:webHidden/>
              </w:rPr>
              <w:fldChar w:fldCharType="separate"/>
            </w:r>
            <w:r w:rsidR="006A45D1">
              <w:rPr>
                <w:noProof/>
                <w:webHidden/>
              </w:rPr>
              <w:t>13</w:t>
            </w:r>
            <w:r w:rsidR="006A45D1">
              <w:rPr>
                <w:noProof/>
                <w:webHidden/>
              </w:rPr>
              <w:fldChar w:fldCharType="end"/>
            </w:r>
          </w:hyperlink>
        </w:p>
        <w:p w14:paraId="6593D0A9" w14:textId="099CA851" w:rsidR="008E722F" w:rsidRDefault="008E722F">
          <w:r>
            <w:rPr>
              <w:b/>
              <w:bCs/>
              <w:noProof/>
            </w:rPr>
            <w:fldChar w:fldCharType="end"/>
          </w:r>
        </w:p>
      </w:sdtContent>
    </w:sdt>
    <w:p w14:paraId="330F8CCE" w14:textId="76997E1E" w:rsidR="002E0B0B" w:rsidRDefault="002E0B0B" w:rsidP="002E0B0B"/>
    <w:p w14:paraId="79884972" w14:textId="34DB4211" w:rsidR="002E0B0B" w:rsidRDefault="002E0B0B" w:rsidP="002E0B0B"/>
    <w:p w14:paraId="5A824603" w14:textId="74CA3C61" w:rsidR="00AF34A7" w:rsidRDefault="00AF34A7" w:rsidP="002E0B0B"/>
    <w:p w14:paraId="0D7B5764" w14:textId="5A2E13A3" w:rsidR="00AF34A7" w:rsidRDefault="00AF34A7" w:rsidP="002E0B0B"/>
    <w:p w14:paraId="34B437A5" w14:textId="279289F2" w:rsidR="00AF34A7" w:rsidRDefault="00AF34A7" w:rsidP="002E0B0B"/>
    <w:p w14:paraId="3BC2E1A1" w14:textId="79AB13D4" w:rsidR="00AF34A7" w:rsidRDefault="00AF34A7" w:rsidP="002E0B0B"/>
    <w:p w14:paraId="122FA74E" w14:textId="29FABAB5" w:rsidR="00AF34A7" w:rsidRDefault="00AF34A7" w:rsidP="002E0B0B"/>
    <w:p w14:paraId="385D1423" w14:textId="77777777" w:rsidR="00AF34A7" w:rsidRDefault="00AF34A7" w:rsidP="002E0B0B"/>
    <w:p w14:paraId="7AEF06A9" w14:textId="46C4798A" w:rsidR="00913B78" w:rsidRPr="00DB6130" w:rsidRDefault="006A45D1" w:rsidP="0033725D">
      <w:pPr>
        <w:pStyle w:val="Heading1"/>
      </w:pPr>
      <w:bookmarkStart w:id="0" w:name="_Toc82071200"/>
      <w:bookmarkStart w:id="1" w:name="_Toc101448350"/>
      <w:r>
        <w:t xml:space="preserve">0. </w:t>
      </w:r>
      <w:r w:rsidR="00913B78" w:rsidRPr="00DB6130">
        <w:t>What is MSRE</w:t>
      </w:r>
      <w:r w:rsidR="00E74312" w:rsidRPr="00DB6130">
        <w:t>SOLVE Used For?</w:t>
      </w:r>
      <w:bookmarkEnd w:id="0"/>
      <w:bookmarkEnd w:id="1"/>
    </w:p>
    <w:p w14:paraId="2FD24A74" w14:textId="10D1A290" w:rsidR="00E74312" w:rsidRDefault="00E74312" w:rsidP="00E74312"/>
    <w:p w14:paraId="555616D9" w14:textId="0F7FD44E" w:rsidR="00E74312" w:rsidRPr="000E5148" w:rsidRDefault="00EC1398" w:rsidP="00E74312">
      <w:pPr>
        <w:rPr>
          <w:b/>
          <w:bCs/>
        </w:rPr>
      </w:pPr>
      <w:r>
        <w:t xml:space="preserve">Mass Spectrometry can be used </w:t>
      </w:r>
      <w:r w:rsidR="009751A5">
        <w:t xml:space="preserve">for several purposes: </w:t>
      </w:r>
      <w:r>
        <w:t>to monitor chemical reactions, to identify and characterize unknown compounds, and</w:t>
      </w:r>
      <w:r w:rsidR="009751A5">
        <w:t>/or</w:t>
      </w:r>
      <w:r>
        <w:t xml:space="preserve"> to determine the </w:t>
      </w:r>
      <w:r w:rsidR="009751A5">
        <w:t xml:space="preserve">absolute </w:t>
      </w:r>
      <w:r w:rsidR="004562E2">
        <w:t xml:space="preserve">or </w:t>
      </w:r>
      <w:r w:rsidR="009751A5">
        <w:t xml:space="preserve">relative </w:t>
      </w:r>
      <w:r>
        <w:t xml:space="preserve">concentrations of molecular species. However, </w:t>
      </w:r>
      <w:r w:rsidR="004562E2">
        <w:t>the signals</w:t>
      </w:r>
      <w:r w:rsidR="009751A5">
        <w:t xml:space="preserve"> of species can overlap and thus interfere in the interpretation,</w:t>
      </w:r>
      <w:r w:rsidR="004562E2">
        <w:t xml:space="preserve"> due to overlapping </w:t>
      </w:r>
      <w:r>
        <w:t>mass fragmentation patterns</w:t>
      </w:r>
      <w:r w:rsidR="004562E2">
        <w:t xml:space="preserve">. Such overlapping signals </w:t>
      </w:r>
      <w:r>
        <w:t>increas</w:t>
      </w:r>
      <w:r w:rsidR="004562E2">
        <w:t>e</w:t>
      </w:r>
      <w:r>
        <w:t xml:space="preserve"> the difficulty and complexity of discerning individual molecules and their relative concentrations/signals from the </w:t>
      </w:r>
      <w:r w:rsidR="009751A5">
        <w:t xml:space="preserve">full set of </w:t>
      </w:r>
      <w:r w:rsidR="004562E2">
        <w:t xml:space="preserve">detected </w:t>
      </w:r>
      <w:r>
        <w:t>signals. Efforts to analyze the mass signal</w:t>
      </w:r>
      <w:r w:rsidR="004562E2">
        <w:t>s</w:t>
      </w:r>
      <w:r>
        <w:t xml:space="preserve"> generated </w:t>
      </w:r>
      <w:r w:rsidR="009751A5">
        <w:t>when there are</w:t>
      </w:r>
      <w:r w:rsidR="004562E2">
        <w:t xml:space="preserve"> </w:t>
      </w:r>
      <w:r>
        <w:t>multiple molecules</w:t>
      </w:r>
      <w:r w:rsidR="009751A5">
        <w:t xml:space="preserve"> present has motivated </w:t>
      </w:r>
      <w:r>
        <w:t xml:space="preserve">the creation of the MSRESOLVE program. MSRESOLVE is designed to analyze and discern the molecules and their </w:t>
      </w:r>
      <w:r w:rsidR="00D56A36">
        <w:t>absolute (</w:t>
      </w:r>
      <w:r w:rsidR="009751A5">
        <w:t xml:space="preserve">or </w:t>
      </w:r>
      <w:r>
        <w:t>relative</w:t>
      </w:r>
      <w:r w:rsidR="009751A5">
        <w:t>)</w:t>
      </w:r>
      <w:r w:rsidR="004562E2">
        <w:t xml:space="preserve"> </w:t>
      </w:r>
      <w:r>
        <w:t xml:space="preserve">concentrations </w:t>
      </w:r>
      <w:r w:rsidR="004562E2">
        <w:t>by resolving (“separating the contributions”) within the</w:t>
      </w:r>
      <w:r>
        <w:t xml:space="preserve"> signals.</w:t>
      </w:r>
      <w:r w:rsidR="00BF0686" w:rsidRPr="00BF0686">
        <w:t xml:space="preserve"> </w:t>
      </w:r>
      <w:r w:rsidR="00BF0686">
        <w:t>To do so</w:t>
      </w:r>
      <w:r w:rsidR="009751A5">
        <w:t>,</w:t>
      </w:r>
      <w:r w:rsidR="00BF0686">
        <w:t xml:space="preserve"> MSRESOLVE requires </w:t>
      </w:r>
      <w:r w:rsidR="004562E2">
        <w:t>measured patterns</w:t>
      </w:r>
      <w:r w:rsidR="009751A5">
        <w:t xml:space="preserve"> (to analyze)</w:t>
      </w:r>
      <w:r w:rsidR="004562E2">
        <w:t xml:space="preserve">, </w:t>
      </w:r>
      <w:r w:rsidR="00BF0686">
        <w:t>reference mass fragmentation patterns</w:t>
      </w:r>
      <w:r w:rsidR="009751A5">
        <w:t xml:space="preserve"> (to compare against)</w:t>
      </w:r>
      <w:r w:rsidR="004562E2">
        <w:t>,</w:t>
      </w:r>
      <w:r w:rsidR="00BF0686">
        <w:t xml:space="preserve"> and user input</w:t>
      </w:r>
      <w:r w:rsidR="004562E2">
        <w:t>s</w:t>
      </w:r>
      <w:r w:rsidR="009751A5">
        <w:t xml:space="preserve"> (for various user choices)</w:t>
      </w:r>
      <w:r w:rsidR="004562E2">
        <w:t>.</w:t>
      </w:r>
    </w:p>
    <w:p w14:paraId="55603D6D" w14:textId="546A54C4" w:rsidR="00360A98" w:rsidRDefault="009751A5" w:rsidP="0079405A">
      <w:r>
        <w:rPr>
          <w:b/>
          <w:bCs/>
        </w:rPr>
        <w:t>These things must be in a single directory at the time of running</w:t>
      </w:r>
      <w:r w:rsidR="002534F9" w:rsidRPr="00941189">
        <w:rPr>
          <w:b/>
          <w:bCs/>
        </w:rPr>
        <w:t xml:space="preserve"> </w:t>
      </w:r>
      <w:proofErr w:type="spellStart"/>
      <w:r w:rsidR="0085106F" w:rsidRPr="00941189">
        <w:rPr>
          <w:b/>
          <w:bCs/>
        </w:rPr>
        <w:t>MSRESLOVE</w:t>
      </w:r>
      <w:r>
        <w:rPr>
          <w:b/>
          <w:bCs/>
        </w:rPr>
        <w:t>.</w:t>
      </w:r>
      <w:r>
        <w:t>From</w:t>
      </w:r>
      <w:proofErr w:type="spellEnd"/>
      <w:r>
        <w:t xml:space="preserve"> a software program point of view, </w:t>
      </w:r>
      <w:r w:rsidR="0079405A">
        <w:t>MSRESOLVE takes three</w:t>
      </w:r>
      <w:r>
        <w:t xml:space="preserve"> required</w:t>
      </w:r>
      <w:r w:rsidR="0079405A">
        <w:t xml:space="preserve"> inputs</w:t>
      </w:r>
      <w:r w:rsidR="005C7E22">
        <w:t>;</w:t>
      </w:r>
      <w:r w:rsidR="0079405A">
        <w:t xml:space="preserve"> a reference </w:t>
      </w:r>
      <w:r w:rsidR="004562E2">
        <w:t xml:space="preserve">file </w:t>
      </w:r>
      <w:r w:rsidR="0079405A">
        <w:t>(</w:t>
      </w:r>
      <w:r w:rsidR="004562E2">
        <w:t>with</w:t>
      </w:r>
      <w:r w:rsidR="0079405A">
        <w:t xml:space="preserve"> reference fragmentation patterns), </w:t>
      </w:r>
      <w:r w:rsidR="004562E2">
        <w:t>a measured file (</w:t>
      </w:r>
      <w:r w:rsidR="0079405A">
        <w:t>the raw signals from mass spectrometry</w:t>
      </w:r>
      <w:r w:rsidR="004562E2">
        <w:t xml:space="preserve"> </w:t>
      </w:r>
      <w:r w:rsidR="000E5148">
        <w:t>measurements</w:t>
      </w:r>
      <w:r w:rsidR="004562E2">
        <w:t>),</w:t>
      </w:r>
      <w:r w:rsidR="0079405A">
        <w:t xml:space="preserve"> and</w:t>
      </w:r>
      <w:r w:rsidR="004562E2">
        <w:t xml:space="preserve"> a user input file (</w:t>
      </w:r>
      <w:r w:rsidR="0079405A">
        <w:t>a text file detailing multiple options/choice for the MSRESOVLE program</w:t>
      </w:r>
      <w:r w:rsidR="004562E2">
        <w:t xml:space="preserve"> to execute)</w:t>
      </w:r>
      <w:r w:rsidR="0079405A">
        <w:t>.</w:t>
      </w:r>
      <w:r>
        <w:t xml:space="preserve"> Some features may use additional supporting input files.</w:t>
      </w:r>
      <w:r w:rsidR="0079405A">
        <w:t xml:space="preserve"> MSRESOLVE </w:t>
      </w:r>
      <w:r w:rsidR="004562E2">
        <w:t xml:space="preserve">reads </w:t>
      </w:r>
      <w:r w:rsidR="0079405A">
        <w:t xml:space="preserve">these inputs and computes, according to the options chosen in the </w:t>
      </w:r>
      <w:del w:id="2" w:author="Lane Lee" w:date="2022-04-26T13:13:00Z">
        <w:r w:rsidDel="00521624">
          <w:delText xml:space="preserve">UserInput </w:delText>
        </w:r>
        <w:r w:rsidR="0079405A" w:rsidDel="00521624">
          <w:delText xml:space="preserve"> file</w:delText>
        </w:r>
      </w:del>
      <w:ins w:id="3" w:author="Lane Lee" w:date="2022-04-26T13:13:00Z">
        <w:r w:rsidR="00521624">
          <w:t>UserInput.py file</w:t>
        </w:r>
      </w:ins>
      <w:r w:rsidR="0079405A">
        <w:t>, the concentrations/relative signals of each molecule</w:t>
      </w:r>
      <w:r>
        <w:t xml:space="preserve">. Typically, MSRESOLVE is used for analysis of time-series data, which </w:t>
      </w:r>
      <w:del w:id="4" w:author="Lane Lee" w:date="2022-04-26T13:14:00Z">
        <w:r w:rsidDel="00521624">
          <w:delText xml:space="preserve">is </w:delText>
        </w:r>
        <w:r w:rsidR="004562E2" w:rsidDel="00521624">
          <w:delText xml:space="preserve"> data</w:delText>
        </w:r>
      </w:del>
      <w:ins w:id="5" w:author="Lane Lee" w:date="2022-04-26T13:14:00Z">
        <w:r w:rsidR="00521624">
          <w:t>is data</w:t>
        </w:r>
      </w:ins>
      <w:r w:rsidR="004562E2">
        <w:t xml:space="preserve"> collected as a function of time</w:t>
      </w:r>
      <w:r w:rsidR="0079405A">
        <w:t xml:space="preserve">. </w:t>
      </w:r>
      <w:r w:rsidR="00F30FB5">
        <w:t xml:space="preserve">The MSRESOLVE program then </w:t>
      </w:r>
      <w:r w:rsidR="004562E2">
        <w:t xml:space="preserve">writes the solutions </w:t>
      </w:r>
      <w:r w:rsidR="008E722F">
        <w:t>and</w:t>
      </w:r>
      <w:r w:rsidR="004562E2">
        <w:t xml:space="preserve"> data into </w:t>
      </w:r>
      <w:r w:rsidR="00400A8B">
        <w:t>output files</w:t>
      </w:r>
      <w:r w:rsidR="004562E2">
        <w:t>,</w:t>
      </w:r>
      <w:r w:rsidR="00400A8B">
        <w:t xml:space="preserve"> </w:t>
      </w:r>
      <w:r>
        <w:t>including for certain intermediate steps</w:t>
      </w:r>
      <w:r w:rsidR="004562E2">
        <w:t xml:space="preserve">, such </w:t>
      </w:r>
      <w:r>
        <w:t xml:space="preserve">that the files </w:t>
      </w:r>
      <w:del w:id="6" w:author="Lane Lee" w:date="2022-04-26T13:14:00Z">
        <w:r w:rsidDel="00521624">
          <w:delText xml:space="preserve">include </w:delText>
        </w:r>
        <w:r w:rsidR="00400A8B" w:rsidDel="00521624">
          <w:delText xml:space="preserve"> </w:delText>
        </w:r>
        <w:r w:rsidR="00462291" w:rsidDel="00521624">
          <w:delText>Preprocessed</w:delText>
        </w:r>
      </w:del>
      <w:ins w:id="7" w:author="Lane Lee" w:date="2022-04-26T13:14:00Z">
        <w:r w:rsidR="00521624">
          <w:t>include Preprocessed</w:t>
        </w:r>
      </w:ins>
      <w:r w:rsidR="00462291">
        <w:t xml:space="preserve"> </w:t>
      </w:r>
      <w:proofErr w:type="gramStart"/>
      <w:r w:rsidR="00462291">
        <w:t xml:space="preserve">Data, </w:t>
      </w:r>
      <w:r w:rsidR="009B7180">
        <w:t xml:space="preserve"> </w:t>
      </w:r>
      <w:r>
        <w:t>Solved</w:t>
      </w:r>
      <w:proofErr w:type="gramEnd"/>
      <w:r>
        <w:t xml:space="preserve"> </w:t>
      </w:r>
      <w:r w:rsidR="009B7180">
        <w:t>Concentration</w:t>
      </w:r>
      <w:r>
        <w:t>s, and other files.</w:t>
      </w:r>
      <w:r w:rsidR="00574250">
        <w:t xml:space="preserve">. </w:t>
      </w:r>
    </w:p>
    <w:p w14:paraId="0A3D6EA6" w14:textId="6A2D9362" w:rsidR="004562E2" w:rsidRDefault="004562E2" w:rsidP="0079405A">
      <w:pPr>
        <w:rPr>
          <w:b/>
          <w:bCs/>
        </w:rPr>
      </w:pPr>
      <w:r>
        <w:rPr>
          <w:b/>
          <w:bCs/>
        </w:rPr>
        <w:t xml:space="preserve">This tutorial will </w:t>
      </w:r>
      <w:r w:rsidR="009751A5">
        <w:rPr>
          <w:b/>
          <w:bCs/>
        </w:rPr>
        <w:t xml:space="preserve">guide a user into installing </w:t>
      </w:r>
      <w:del w:id="8" w:author="Lane Lee" w:date="2022-04-26T13:14:00Z">
        <w:r w:rsidR="009751A5" w:rsidDel="00521624">
          <w:rPr>
            <w:b/>
            <w:bCs/>
          </w:rPr>
          <w:delText xml:space="preserve">the </w:delText>
        </w:r>
        <w:r w:rsidDel="00521624">
          <w:rPr>
            <w:b/>
            <w:bCs/>
          </w:rPr>
          <w:delText xml:space="preserve"> MSRESOLVE</w:delText>
        </w:r>
      </w:del>
      <w:ins w:id="9" w:author="Lane Lee" w:date="2022-04-26T13:14:00Z">
        <w:r w:rsidR="00521624">
          <w:rPr>
            <w:b/>
            <w:bCs/>
          </w:rPr>
          <w:t>the MSRESOLVE</w:t>
        </w:r>
      </w:ins>
      <w:r>
        <w:rPr>
          <w:b/>
          <w:bCs/>
        </w:rPr>
        <w:t xml:space="preserve"> </w:t>
      </w:r>
      <w:r w:rsidR="009751A5">
        <w:rPr>
          <w:b/>
          <w:bCs/>
        </w:rPr>
        <w:t xml:space="preserve">program and its dependencies as well </w:t>
      </w:r>
      <w:del w:id="10" w:author="Lane Lee" w:date="2022-04-26T13:14:00Z">
        <w:r w:rsidR="009751A5" w:rsidDel="00521624">
          <w:rPr>
            <w:b/>
            <w:bCs/>
          </w:rPr>
          <w:delText xml:space="preserve">as </w:delText>
        </w:r>
        <w:r w:rsidDel="00521624">
          <w:rPr>
            <w:b/>
            <w:bCs/>
          </w:rPr>
          <w:delText xml:space="preserve"> how</w:delText>
        </w:r>
      </w:del>
      <w:ins w:id="11" w:author="Lane Lee" w:date="2022-04-26T13:14:00Z">
        <w:r w:rsidR="00521624">
          <w:rPr>
            <w:b/>
            <w:bCs/>
          </w:rPr>
          <w:t>as how</w:t>
        </w:r>
      </w:ins>
      <w:r>
        <w:rPr>
          <w:b/>
          <w:bCs/>
        </w:rPr>
        <w:t xml:space="preserve"> </w:t>
      </w:r>
      <w:del w:id="12" w:author="Lane Lee" w:date="2022-04-26T13:14:00Z">
        <w:r w:rsidDel="00521624">
          <w:rPr>
            <w:b/>
            <w:bCs/>
          </w:rPr>
          <w:delText xml:space="preserve"> </w:delText>
        </w:r>
      </w:del>
      <w:r>
        <w:rPr>
          <w:b/>
          <w:bCs/>
        </w:rPr>
        <w:t xml:space="preserve">to do a simple run. </w:t>
      </w:r>
      <w:r w:rsidR="00360A98" w:rsidRPr="00874064">
        <w:rPr>
          <w:b/>
          <w:bCs/>
        </w:rPr>
        <w:t xml:space="preserve">Further detail </w:t>
      </w:r>
      <w:r w:rsidR="00874064" w:rsidRPr="00874064">
        <w:rPr>
          <w:b/>
          <w:bCs/>
        </w:rPr>
        <w:t>regarding the use of</w:t>
      </w:r>
      <w:r w:rsidR="00360A98" w:rsidRPr="00874064">
        <w:rPr>
          <w:b/>
          <w:bCs/>
        </w:rPr>
        <w:t xml:space="preserve"> MSRESOLVE can </w:t>
      </w:r>
      <w:proofErr w:type="gramStart"/>
      <w:r w:rsidR="00360A98" w:rsidRPr="00874064">
        <w:rPr>
          <w:b/>
          <w:bCs/>
        </w:rPr>
        <w:t>be located in</w:t>
      </w:r>
      <w:proofErr w:type="gramEnd"/>
      <w:r w:rsidR="00360A98" w:rsidRPr="00874064">
        <w:rPr>
          <w:b/>
          <w:bCs/>
        </w:rPr>
        <w:t xml:space="preserve"> the </w:t>
      </w:r>
      <w:r w:rsidR="00874064" w:rsidRPr="00874064">
        <w:rPr>
          <w:b/>
          <w:bCs/>
        </w:rPr>
        <w:t>MSRESOLVE_MANUAL document.</w:t>
      </w:r>
      <w:r w:rsidR="00C2453F">
        <w:rPr>
          <w:b/>
          <w:bCs/>
        </w:rPr>
        <w:t xml:space="preserve"> </w:t>
      </w:r>
    </w:p>
    <w:p w14:paraId="7D0D6B63" w14:textId="088BEEBB" w:rsidR="004562E2" w:rsidRPr="00DB6130" w:rsidRDefault="006A45D1" w:rsidP="0033725D">
      <w:pPr>
        <w:pStyle w:val="Heading1"/>
      </w:pPr>
      <w:bookmarkStart w:id="13" w:name="_Toc82071201"/>
      <w:bookmarkStart w:id="14" w:name="_Toc101448351"/>
      <w:r>
        <w:t xml:space="preserve">1. </w:t>
      </w:r>
      <w:r w:rsidR="004562E2" w:rsidRPr="00DB6130">
        <w:t xml:space="preserve">Installing the Programs MSRESOLVE </w:t>
      </w:r>
      <w:r w:rsidR="00DB6130">
        <w:t>N</w:t>
      </w:r>
      <w:r w:rsidR="004562E2" w:rsidRPr="00DB6130">
        <w:t xml:space="preserve">eeds to </w:t>
      </w:r>
      <w:r w:rsidR="00DB6130">
        <w:t>R</w:t>
      </w:r>
      <w:r w:rsidR="004562E2" w:rsidRPr="00DB6130">
        <w:t>un</w:t>
      </w:r>
      <w:bookmarkEnd w:id="13"/>
      <w:bookmarkEnd w:id="14"/>
    </w:p>
    <w:p w14:paraId="5004B0E8" w14:textId="2CBCB26A" w:rsidR="00A14B91" w:rsidRDefault="00A14B91" w:rsidP="0033725D">
      <w:pPr>
        <w:pStyle w:val="Heading2"/>
      </w:pPr>
      <w:bookmarkStart w:id="15" w:name="_Toc82071202"/>
      <w:bookmarkStart w:id="16" w:name="_Toc101448352"/>
      <w:r w:rsidRPr="004562E2">
        <w:t>Downloading</w:t>
      </w:r>
      <w:r w:rsidR="004562E2">
        <w:t xml:space="preserve"> and Installing</w:t>
      </w:r>
      <w:r w:rsidRPr="004562E2">
        <w:t xml:space="preserve"> Anaconda</w:t>
      </w:r>
      <w:bookmarkEnd w:id="15"/>
      <w:bookmarkEnd w:id="16"/>
    </w:p>
    <w:p w14:paraId="25E61325" w14:textId="1A180EAD" w:rsidR="00A14B91" w:rsidRDefault="004562E2" w:rsidP="00A14B91">
      <w:r>
        <w:t>MSRESOLVE</w:t>
      </w:r>
      <w:del w:id="17" w:author="Lane Lee" w:date="2022-04-26T13:13:00Z">
        <w:r w:rsidDel="00521624">
          <w:delText xml:space="preserve"> is</w:delText>
        </w:r>
      </w:del>
      <w:r>
        <w:t xml:space="preserve"> </w:t>
      </w:r>
      <w:r w:rsidR="009751A5">
        <w:t xml:space="preserve">was made in the </w:t>
      </w:r>
      <w:r>
        <w:t>python program</w:t>
      </w:r>
      <w:r w:rsidR="009751A5">
        <w:t>ming language</w:t>
      </w:r>
      <w:r>
        <w:t>. You will</w:t>
      </w:r>
      <w:r w:rsidR="009751A5">
        <w:t xml:space="preserve"> thus</w:t>
      </w:r>
      <w:r>
        <w:t xml:space="preserve"> first need to install python</w:t>
      </w:r>
      <w:r w:rsidR="009751A5">
        <w:t xml:space="preserve">. For most </w:t>
      </w:r>
      <w:del w:id="18" w:author="Lane Lee" w:date="2022-04-26T13:13:00Z">
        <w:r w:rsidR="009751A5" w:rsidDel="00521624">
          <w:delText xml:space="preserve">computers, </w:delText>
        </w:r>
        <w:r w:rsidDel="00521624">
          <w:delText xml:space="preserve"> the</w:delText>
        </w:r>
      </w:del>
      <w:ins w:id="19" w:author="Lane Lee" w:date="2022-04-26T13:13:00Z">
        <w:r w:rsidR="00521624">
          <w:t>computers, the</w:t>
        </w:r>
      </w:ins>
      <w:r>
        <w:t xml:space="preserve"> easiest way to do that, including the various python packages that MSRESOLVE needs</w:t>
      </w:r>
      <w:r w:rsidR="009751A5">
        <w:t xml:space="preserve"> as dependencies</w:t>
      </w:r>
      <w:r>
        <w:t>, is to install Anaconda.</w:t>
      </w:r>
      <w:r w:rsidR="00A14B91">
        <w:t xml:space="preserve"> </w:t>
      </w:r>
      <w:r>
        <w:t>D</w:t>
      </w:r>
      <w:r w:rsidR="00A14B91">
        <w:t>ownload Anaconda from the official website.</w:t>
      </w:r>
      <w:r w:rsidR="00A64F47">
        <w:t xml:space="preserve"> We also recommend that you install Notepad++ and set it as a default for opening .</w:t>
      </w:r>
      <w:proofErr w:type="spellStart"/>
      <w:r w:rsidR="00A64F47">
        <w:t>py</w:t>
      </w:r>
      <w:proofErr w:type="spellEnd"/>
      <w:r w:rsidR="00A64F47">
        <w:t xml:space="preserve"> files. Notepad++ adds color to various variables making it easier to decipher different variables. </w:t>
      </w:r>
    </w:p>
    <w:p w14:paraId="45ED52A9" w14:textId="68F0C21F" w:rsidR="00A14B91" w:rsidRDefault="00A14B91" w:rsidP="00A14B91">
      <w:r>
        <w:t xml:space="preserve">URL for Anaconda: </w:t>
      </w:r>
      <w:hyperlink r:id="rId8" w:history="1">
        <w:r w:rsidR="003C5BDB" w:rsidRPr="00E365AD">
          <w:rPr>
            <w:rStyle w:val="Hyperlink"/>
          </w:rPr>
          <w:t>https://www.anaconda.com/products/individual</w:t>
        </w:r>
      </w:hyperlink>
      <w:r w:rsidR="003C5BDB">
        <w:t xml:space="preserve"> </w:t>
      </w:r>
    </w:p>
    <w:p w14:paraId="10761355" w14:textId="49708E65" w:rsidR="00A14B91" w:rsidRDefault="00A14B91" w:rsidP="00A14B91">
      <w:r>
        <w:rPr>
          <w:noProof/>
        </w:rPr>
        <w:lastRenderedPageBreak/>
        <w:drawing>
          <wp:inline distT="0" distB="0" distL="0" distR="0" wp14:anchorId="189D617E" wp14:editId="39DF5FF2">
            <wp:extent cx="5943600" cy="27127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6F5E527D" w14:textId="46018E43" w:rsidR="0032224A" w:rsidRDefault="0032224A" w:rsidP="00A14B91">
      <w:r>
        <w:rPr>
          <w:b/>
          <w:bCs/>
        </w:rPr>
        <w:t>Figure</w:t>
      </w:r>
      <w:r w:rsidR="009751A5">
        <w:rPr>
          <w:b/>
          <w:bCs/>
        </w:rPr>
        <w:t xml:space="preserve"> 1</w:t>
      </w:r>
      <w:r>
        <w:rPr>
          <w:b/>
          <w:bCs/>
        </w:rPr>
        <w:t xml:space="preserve">: Anaconda Site </w:t>
      </w:r>
    </w:p>
    <w:p w14:paraId="345F891F" w14:textId="199E7795" w:rsidR="003C5BDB" w:rsidRDefault="003C5BDB" w:rsidP="00A14B91">
      <w:r>
        <w:t>Click download and install. installing</w:t>
      </w:r>
      <w:r w:rsidR="00B3214E">
        <w:t xml:space="preserve">, make sure that </w:t>
      </w:r>
      <w:r w:rsidR="00B3214E" w:rsidRPr="00B3214E">
        <w:rPr>
          <w:b/>
          <w:bCs/>
        </w:rPr>
        <w:t>Anaconda Prompt</w:t>
      </w:r>
      <w:r w:rsidR="00B3214E">
        <w:rPr>
          <w:b/>
          <w:bCs/>
        </w:rPr>
        <w:t xml:space="preserve"> </w:t>
      </w:r>
      <w:r w:rsidR="00B3214E">
        <w:t>and</w:t>
      </w:r>
      <w:r w:rsidR="00B3214E" w:rsidRPr="00B3214E">
        <w:rPr>
          <w:b/>
          <w:bCs/>
        </w:rPr>
        <w:t xml:space="preserve"> Spyder</w:t>
      </w:r>
      <w:r w:rsidR="00B3214E">
        <w:rPr>
          <w:b/>
          <w:bCs/>
        </w:rPr>
        <w:t xml:space="preserve"> </w:t>
      </w:r>
      <w:r w:rsidR="00B3214E">
        <w:t xml:space="preserve">are present on your computer. </w:t>
      </w:r>
      <w:r>
        <w:t>If you are using Windows,</w:t>
      </w:r>
      <w:r w:rsidR="00B3214E">
        <w:t xml:space="preserve"> this can be done by typing in “Anaconda Prompt” into the Window search bar</w:t>
      </w:r>
      <w:r w:rsidR="007016FB">
        <w:t xml:space="preserve">. The </w:t>
      </w:r>
      <w:r w:rsidR="007016FB" w:rsidRPr="007016FB">
        <w:rPr>
          <w:b/>
          <w:bCs/>
        </w:rPr>
        <w:t>Anaconda Prompt</w:t>
      </w:r>
      <w:r w:rsidR="007016FB">
        <w:t xml:space="preserve"> should show up as an application</w:t>
      </w:r>
      <w:r>
        <w:t xml:space="preserve"> (don’t open the program, yet)</w:t>
      </w:r>
      <w:r w:rsidR="007016FB">
        <w:t xml:space="preserve">. Now, </w:t>
      </w:r>
      <w:r>
        <w:t xml:space="preserve">try typing </w:t>
      </w:r>
      <w:r w:rsidR="007016FB" w:rsidRPr="007016FB">
        <w:rPr>
          <w:b/>
          <w:bCs/>
        </w:rPr>
        <w:t>Spyder</w:t>
      </w:r>
      <w:r w:rsidR="007016FB">
        <w:t xml:space="preserve"> in the window search bar </w:t>
      </w:r>
      <w:r>
        <w:t>(don’t open the program, yet)</w:t>
      </w:r>
      <w:r w:rsidR="007016FB">
        <w:t xml:space="preserve">. </w:t>
      </w:r>
    </w:p>
    <w:p w14:paraId="63069DD0" w14:textId="77777777" w:rsidR="003C5BDB" w:rsidRDefault="003C5BDB" w:rsidP="00A14B91"/>
    <w:p w14:paraId="17A6923D" w14:textId="77777777" w:rsidR="003C5BDB" w:rsidRPr="00A14B91" w:rsidRDefault="003C5BDB" w:rsidP="003C5BDB">
      <w:r>
        <w:rPr>
          <w:noProof/>
        </w:rPr>
        <w:drawing>
          <wp:inline distT="0" distB="0" distL="0" distR="0" wp14:anchorId="6C44FFAE" wp14:editId="2E11A807">
            <wp:extent cx="5943600" cy="1707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7515"/>
                    </a:xfrm>
                    <a:prstGeom prst="rect">
                      <a:avLst/>
                    </a:prstGeom>
                  </pic:spPr>
                </pic:pic>
              </a:graphicData>
            </a:graphic>
          </wp:inline>
        </w:drawing>
      </w:r>
    </w:p>
    <w:p w14:paraId="509FA5C0" w14:textId="7B73DF65" w:rsidR="003C5BDB" w:rsidRPr="00A05E54" w:rsidRDefault="003C5BDB" w:rsidP="00A14B91">
      <w:pPr>
        <w:rPr>
          <w:b/>
          <w:bCs/>
        </w:rPr>
      </w:pPr>
      <w:r>
        <w:rPr>
          <w:b/>
          <w:bCs/>
        </w:rPr>
        <w:t>Figure</w:t>
      </w:r>
      <w:r w:rsidR="009751A5">
        <w:rPr>
          <w:b/>
          <w:bCs/>
        </w:rPr>
        <w:t xml:space="preserve"> 2</w:t>
      </w:r>
      <w:r>
        <w:rPr>
          <w:b/>
          <w:bCs/>
        </w:rPr>
        <w:t>: Spyder program’s Icon that appears when Spyder is installed.</w:t>
      </w:r>
    </w:p>
    <w:p w14:paraId="1B91F79D" w14:textId="0D00F18A" w:rsidR="007016FB" w:rsidRDefault="007016FB" w:rsidP="00A14B91">
      <w:r>
        <w:t xml:space="preserve">If Spyder does </w:t>
      </w:r>
      <w:r w:rsidR="004032FC">
        <w:t xml:space="preserve">not </w:t>
      </w:r>
      <w:r w:rsidR="003C5BDB">
        <w:t>appear, o</w:t>
      </w:r>
      <w:r>
        <w:t xml:space="preserve">pen the Anaconda Navigator application. </w:t>
      </w:r>
      <w:r w:rsidR="003C5BDB">
        <w:t xml:space="preserve">If the Spyder icon has the word “Install” shown, rather than “Launch”, then click </w:t>
      </w:r>
      <w:r>
        <w:t xml:space="preserve">install. </w:t>
      </w:r>
      <w:r w:rsidR="003C5BDB">
        <w:t xml:space="preserve">  </w:t>
      </w:r>
      <w:r w:rsidR="009751A5">
        <w:t>After installing Spyder, if</w:t>
      </w:r>
      <w:r w:rsidR="003C5BDB">
        <w:t xml:space="preserve"> Spyder still does not appear among your windows programs, you may </w:t>
      </w:r>
      <w:r w:rsidR="009751A5">
        <w:t xml:space="preserve">need to always </w:t>
      </w:r>
      <w:r w:rsidR="003C5BDB">
        <w:t xml:space="preserve">launch it from Anaconda </w:t>
      </w:r>
      <w:del w:id="20" w:author="Lane Lee" w:date="2022-04-26T13:06:00Z">
        <w:r w:rsidR="003C5BDB" w:rsidDel="00853CFA">
          <w:delText>Navigator ,</w:delText>
        </w:r>
      </w:del>
      <w:ins w:id="21" w:author="Lane Lee" w:date="2022-04-26T13:06:00Z">
        <w:r w:rsidR="00853CFA">
          <w:t>Navigator,</w:t>
        </w:r>
      </w:ins>
      <w:r w:rsidR="003C5BDB">
        <w:t xml:space="preserve"> or by typing “Spyder” in an anaconda prompt (see next section).</w:t>
      </w:r>
    </w:p>
    <w:p w14:paraId="5B2EB76F" w14:textId="76527163" w:rsidR="0047026F" w:rsidRPr="00B3214E" w:rsidRDefault="0047026F" w:rsidP="00A14B91">
      <w:r>
        <w:rPr>
          <w:noProof/>
        </w:rPr>
        <w:lastRenderedPageBreak/>
        <w:drawing>
          <wp:inline distT="0" distB="0" distL="0" distR="0" wp14:anchorId="53D4E244" wp14:editId="51F2EAE6">
            <wp:extent cx="5943600" cy="3219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E2D3FDE" w14:textId="4216F3EA" w:rsidR="00A14B91" w:rsidRDefault="003C5BDB" w:rsidP="00A14B91">
      <w:pPr>
        <w:rPr>
          <w:b/>
          <w:bCs/>
        </w:rPr>
      </w:pPr>
      <w:r w:rsidRPr="00A05E54">
        <w:rPr>
          <w:b/>
          <w:bCs/>
        </w:rPr>
        <w:t>Figure:</w:t>
      </w:r>
      <w:r>
        <w:rPr>
          <w:b/>
          <w:bCs/>
        </w:rPr>
        <w:t xml:space="preserve">  Anaconda Navigator view when first opened. The icon demonstrating whether Spyder still needs to be installed or is ready to launch is circled.</w:t>
      </w:r>
    </w:p>
    <w:p w14:paraId="09722BE9" w14:textId="006D8D9F" w:rsidR="00A64F47" w:rsidRPr="00A64F47" w:rsidRDefault="00A64F47" w:rsidP="0033725D">
      <w:pPr>
        <w:pStyle w:val="Heading2"/>
      </w:pPr>
      <w:bookmarkStart w:id="22" w:name="_Toc82071203"/>
      <w:bookmarkStart w:id="23" w:name="_Toc101448353"/>
      <w:r>
        <w:t>Recommended</w:t>
      </w:r>
      <w:bookmarkEnd w:id="22"/>
      <w:bookmarkEnd w:id="23"/>
    </w:p>
    <w:p w14:paraId="4AF97B21" w14:textId="08D92C23" w:rsidR="00A64F47" w:rsidRDefault="00A64F47" w:rsidP="00A64F47">
      <w:r>
        <w:t xml:space="preserve">We also recommend that you install the </w:t>
      </w:r>
      <w:r w:rsidR="006A45D1">
        <w:t>normal (not portable) version</w:t>
      </w:r>
      <w:r>
        <w:t xml:space="preserve"> of Notepad++ and set it as a default for opening .</w:t>
      </w:r>
      <w:proofErr w:type="spellStart"/>
      <w:r>
        <w:t>py</w:t>
      </w:r>
      <w:proofErr w:type="spellEnd"/>
      <w:ins w:id="24" w:author="Lane Lee" w:date="2022-04-26T13:06:00Z">
        <w:r w:rsidR="00853CFA">
          <w:t xml:space="preserve"> (Python)</w:t>
        </w:r>
      </w:ins>
      <w:r>
        <w:t xml:space="preserve"> files. Notepad++ adds color to various variables making it easier to decipher different variables. </w:t>
      </w:r>
    </w:p>
    <w:p w14:paraId="0973622F" w14:textId="7E1EFEBE" w:rsidR="00A64F47" w:rsidRDefault="00A64F47" w:rsidP="00A64F47">
      <w:r>
        <w:t xml:space="preserve">URL for Notepad++: </w:t>
      </w:r>
      <w:hyperlink r:id="rId12" w:history="1">
        <w:r w:rsidRPr="0083013D">
          <w:rPr>
            <w:rStyle w:val="Hyperlink"/>
          </w:rPr>
          <w:t>https://notepad-plus-plus.org/downloads/</w:t>
        </w:r>
      </w:hyperlink>
    </w:p>
    <w:p w14:paraId="7EECBA66" w14:textId="77777777" w:rsidR="00A64F47" w:rsidRDefault="00A64F47" w:rsidP="00A64F47"/>
    <w:p w14:paraId="111FEED8" w14:textId="111A9356" w:rsidR="00A14B91" w:rsidRDefault="00A14B91" w:rsidP="002E0B0B">
      <w:pPr>
        <w:rPr>
          <w:strike/>
        </w:rPr>
      </w:pPr>
    </w:p>
    <w:p w14:paraId="0EC3BF84" w14:textId="0D868911" w:rsidR="003C5BDB" w:rsidRPr="0005201B" w:rsidRDefault="006A45D1" w:rsidP="0033725D">
      <w:pPr>
        <w:pStyle w:val="Heading1"/>
      </w:pPr>
      <w:bookmarkStart w:id="25" w:name="_Toc82071204"/>
      <w:bookmarkStart w:id="26" w:name="_Toc101448354"/>
      <w:r>
        <w:t xml:space="preserve">2. </w:t>
      </w:r>
      <w:r w:rsidR="002E0B0B" w:rsidRPr="0005201B">
        <w:t xml:space="preserve">Getting </w:t>
      </w:r>
      <w:r w:rsidR="002E0B0B" w:rsidRPr="0033725D">
        <w:t>Started</w:t>
      </w:r>
      <w:bookmarkEnd w:id="25"/>
      <w:bookmarkEnd w:id="26"/>
      <w:r w:rsidR="002E0B0B" w:rsidRPr="0005201B">
        <w:t xml:space="preserve"> </w:t>
      </w:r>
    </w:p>
    <w:p w14:paraId="7CED28D6" w14:textId="77777777" w:rsidR="00D257B5" w:rsidRDefault="00D257B5" w:rsidP="003C5BDB"/>
    <w:p w14:paraId="2F7C6E8B" w14:textId="42CDF134" w:rsidR="00D257B5" w:rsidRPr="0033725D" w:rsidRDefault="006A45D1" w:rsidP="0033725D">
      <w:pPr>
        <w:pStyle w:val="Heading2"/>
      </w:pPr>
      <w:bookmarkStart w:id="27" w:name="_Toc82071205"/>
      <w:bookmarkStart w:id="28" w:name="_Toc101448355"/>
      <w:r>
        <w:t xml:space="preserve">2.1 </w:t>
      </w:r>
      <w:r w:rsidR="00D257B5" w:rsidRPr="0033725D">
        <w:t>Files A user Will Normally Change</w:t>
      </w:r>
      <w:bookmarkEnd w:id="27"/>
      <w:bookmarkEnd w:id="28"/>
    </w:p>
    <w:p w14:paraId="5B2D8059" w14:textId="00B71907" w:rsidR="00D257B5" w:rsidRDefault="00D257B5" w:rsidP="00D257B5">
      <w:r>
        <w:t xml:space="preserve">In this </w:t>
      </w:r>
      <w:r w:rsidR="000E5148">
        <w:t>QuickStart</w:t>
      </w:r>
      <w:r>
        <w:t>, you will not need to change any files. However, it is good to already learn which three files a user will normally change when starting a new analysis.</w:t>
      </w:r>
    </w:p>
    <w:p w14:paraId="461A2998" w14:textId="3A630CEB" w:rsidR="00700264" w:rsidRDefault="00700264" w:rsidP="00D257B5">
      <w:pPr>
        <w:rPr>
          <w:b/>
          <w:bCs/>
        </w:rPr>
      </w:pPr>
      <w:r>
        <w:t xml:space="preserve">Open a windows file explorer and navigate to the directory where your MSRESOLVE files have been downloaded to. </w:t>
      </w:r>
      <w:r w:rsidRPr="008E722F">
        <w:t xml:space="preserve">Inside this directory, you should see the </w:t>
      </w:r>
      <w:r w:rsidR="00A64F47" w:rsidRPr="008E722F">
        <w:t>sub-directory named</w:t>
      </w:r>
      <w:r w:rsidR="00A64F47">
        <w:rPr>
          <w:b/>
          <w:bCs/>
        </w:rPr>
        <w:t xml:space="preserve"> “</w:t>
      </w:r>
      <w:proofErr w:type="spellStart"/>
      <w:r w:rsidR="00A64F47">
        <w:rPr>
          <w:b/>
          <w:bCs/>
        </w:rPr>
        <w:t>ExampleAnalysis</w:t>
      </w:r>
      <w:proofErr w:type="spellEnd"/>
      <w:r w:rsidR="00A64F47" w:rsidRPr="008E722F">
        <w:t>”. In this directory</w:t>
      </w:r>
      <w:r w:rsidR="00DF559D" w:rsidRPr="008E722F">
        <w:t>, you will see a file named MSRESOLVE.py along with many other files</w:t>
      </w:r>
      <w:r w:rsidR="004032FC" w:rsidRPr="008E722F">
        <w:t xml:space="preserve">. Below </w:t>
      </w:r>
      <w:r w:rsidR="006A45D1">
        <w:t>are</w:t>
      </w:r>
      <w:r w:rsidR="006A45D1" w:rsidRPr="008E722F">
        <w:t xml:space="preserve"> </w:t>
      </w:r>
      <w:r w:rsidR="004032FC" w:rsidRPr="008E722F">
        <w:t xml:space="preserve">the </w:t>
      </w:r>
      <w:r w:rsidR="006A45D1">
        <w:t xml:space="preserve">three </w:t>
      </w:r>
      <w:r w:rsidR="004032FC" w:rsidRPr="008E722F">
        <w:t xml:space="preserve">file names </w:t>
      </w:r>
      <w:r w:rsidR="006A45D1">
        <w:t xml:space="preserve">for the Example Analysis inputs: </w:t>
      </w:r>
      <w:r w:rsidR="004032FC" w:rsidRPr="008E722F">
        <w:t>the reference Data, Collected Data, and User Input.</w:t>
      </w:r>
      <w:r w:rsidR="004032FC">
        <w:rPr>
          <w:b/>
          <w:bCs/>
        </w:rPr>
        <w:t xml:space="preserve"> </w:t>
      </w:r>
    </w:p>
    <w:p w14:paraId="72A1B6D7" w14:textId="747ADCB2" w:rsidR="00DF559D" w:rsidRPr="00864FF6" w:rsidRDefault="00700264" w:rsidP="00DF559D">
      <w:pPr>
        <w:rPr>
          <w:b/>
          <w:bCs/>
        </w:rPr>
      </w:pPr>
      <w:commentRangeStart w:id="29"/>
      <w:commentRangeEnd w:id="29"/>
      <w:r>
        <w:rPr>
          <w:rStyle w:val="CommentReference"/>
        </w:rPr>
        <w:commentReference w:id="29"/>
      </w:r>
    </w:p>
    <w:p w14:paraId="0F6DB131" w14:textId="40F03D22" w:rsidR="00700264" w:rsidRPr="00D257B5" w:rsidRDefault="00700264" w:rsidP="00D257B5"/>
    <w:p w14:paraId="674C6F26" w14:textId="19879DD2" w:rsidR="00D257B5" w:rsidRPr="00864FF6" w:rsidDel="00F70BB0" w:rsidRDefault="00D257B5" w:rsidP="00700264">
      <w:pPr>
        <w:ind w:left="2160" w:hanging="2160"/>
        <w:rPr>
          <w:b/>
          <w:bCs/>
        </w:rPr>
      </w:pPr>
      <w:r w:rsidRPr="002C023F" w:rsidDel="00F70BB0">
        <w:rPr>
          <w:b/>
          <w:bCs/>
        </w:rPr>
        <w:t>Reference Data-</w:t>
      </w:r>
      <w:r w:rsidDel="00F70BB0">
        <w:t xml:space="preserve"> </w:t>
      </w:r>
      <w:r w:rsidDel="00F70BB0">
        <w:tab/>
      </w:r>
      <w:r>
        <w:t xml:space="preserve">Reference patterns that </w:t>
      </w:r>
      <w:r w:rsidDel="00F70BB0">
        <w:t>MSRESOLVEG will use</w:t>
      </w:r>
      <w:r>
        <w:t xml:space="preserve"> to solve the concentrations of the </w:t>
      </w:r>
      <w:r w:rsidDel="00F70BB0">
        <w:t xml:space="preserve">collected data. </w:t>
      </w:r>
      <w:r w:rsidR="00A05E54">
        <w:t xml:space="preserve"> </w:t>
      </w:r>
      <w:r w:rsidR="00A05E54">
        <w:tab/>
      </w:r>
      <w:r w:rsidR="00A05E54">
        <w:tab/>
      </w:r>
      <w:r w:rsidR="00A05E54">
        <w:tab/>
        <w:t>File name: (</w:t>
      </w:r>
      <w:r w:rsidR="00A05E54" w:rsidRPr="008E722F">
        <w:rPr>
          <w:b/>
          <w:bCs/>
        </w:rPr>
        <w:t>ExtractedReferencePattern</w:t>
      </w:r>
      <w:r w:rsidR="006A45D1">
        <w:rPr>
          <w:b/>
          <w:bCs/>
        </w:rPr>
        <w:t>.csv</w:t>
      </w:r>
      <w:r w:rsidR="00A05E54">
        <w:t>)</w:t>
      </w:r>
    </w:p>
    <w:p w14:paraId="7A50F8B7" w14:textId="77777777" w:rsidR="00D257B5" w:rsidDel="00F70BB0" w:rsidRDefault="00D257B5" w:rsidP="00D257B5">
      <w:pPr>
        <w:ind w:left="2160" w:hanging="2160"/>
      </w:pPr>
    </w:p>
    <w:p w14:paraId="0F62849C" w14:textId="08B7AF2C" w:rsidR="00D257B5" w:rsidDel="00F70BB0" w:rsidRDefault="00D257B5" w:rsidP="00D257B5">
      <w:pPr>
        <w:ind w:left="2160" w:hanging="2160"/>
      </w:pPr>
      <w:r w:rsidRPr="002C023F" w:rsidDel="00F70BB0">
        <w:rPr>
          <w:b/>
          <w:bCs/>
        </w:rPr>
        <w:t>Collected Data-</w:t>
      </w:r>
      <w:r w:rsidDel="00F70BB0">
        <w:tab/>
        <w:t>Data that the user wants to process that will be loaded into the MSRESOLVEG program.</w:t>
      </w:r>
      <w:r w:rsidR="00A05E54">
        <w:t xml:space="preserve">        </w:t>
      </w:r>
      <w:r w:rsidR="00A05E54">
        <w:tab/>
      </w:r>
      <w:r w:rsidR="00A05E54">
        <w:tab/>
      </w:r>
      <w:r w:rsidR="00A05E54">
        <w:tab/>
      </w:r>
      <w:bookmarkStart w:id="30" w:name="_Hlk81999443"/>
      <w:r w:rsidR="00A05E54">
        <w:t xml:space="preserve">File name: </w:t>
      </w:r>
      <w:bookmarkEnd w:id="30"/>
      <w:r w:rsidR="00A05E54">
        <w:t>(</w:t>
      </w:r>
      <w:r w:rsidR="00A05E54" w:rsidRPr="008E722F">
        <w:rPr>
          <w:b/>
          <w:bCs/>
        </w:rPr>
        <w:t>Collected</w:t>
      </w:r>
      <w:r w:rsidR="00A05E54">
        <w:t>_</w:t>
      </w:r>
      <w:r w:rsidR="00A05E54" w:rsidRPr="008E722F">
        <w:rPr>
          <w:b/>
          <w:bCs/>
        </w:rPr>
        <w:t>Reference</w:t>
      </w:r>
      <w:r w:rsidR="006A45D1">
        <w:rPr>
          <w:b/>
          <w:bCs/>
        </w:rPr>
        <w:t>.csv</w:t>
      </w:r>
      <w:r w:rsidR="00A05E54">
        <w:t xml:space="preserve">) </w:t>
      </w:r>
    </w:p>
    <w:p w14:paraId="51861F86" w14:textId="77777777" w:rsidR="00D257B5" w:rsidDel="00F70BB0" w:rsidRDefault="00D257B5" w:rsidP="00D257B5">
      <w:pPr>
        <w:ind w:left="2160" w:hanging="2160"/>
      </w:pPr>
    </w:p>
    <w:p w14:paraId="21744321" w14:textId="09EEA2AF" w:rsidR="00D257B5" w:rsidDel="00F70BB0" w:rsidRDefault="00D257B5" w:rsidP="00D257B5">
      <w:pPr>
        <w:ind w:left="2160" w:hanging="2160"/>
      </w:pPr>
      <w:r w:rsidRPr="002C023F" w:rsidDel="00F70BB0">
        <w:rPr>
          <w:b/>
          <w:bCs/>
        </w:rPr>
        <w:t>User Input-</w:t>
      </w:r>
      <w:r w:rsidDel="00F70BB0">
        <w:tab/>
      </w:r>
      <w:r>
        <w:t>User Choices for guiding</w:t>
      </w:r>
      <w:r w:rsidDel="00F70BB0">
        <w:t xml:space="preserve"> how the data will be processed </w:t>
      </w:r>
      <w:r>
        <w:t>and analyzed</w:t>
      </w:r>
      <w:r w:rsidDel="00F70BB0">
        <w:t xml:space="preserve"> </w:t>
      </w:r>
      <w:r>
        <w:t xml:space="preserve">when </w:t>
      </w:r>
      <w:r w:rsidDel="00F70BB0">
        <w:t xml:space="preserve">MSRESOLVEG </w:t>
      </w:r>
      <w:r>
        <w:t>is run</w:t>
      </w:r>
      <w:r w:rsidDel="00F70BB0">
        <w:t>.</w:t>
      </w:r>
      <w:r w:rsidR="00A05E54">
        <w:t xml:space="preserve"> </w:t>
      </w:r>
      <w:r w:rsidR="00A05E54">
        <w:tab/>
      </w:r>
      <w:r w:rsidR="00A05E54">
        <w:tab/>
        <w:t>File name: (</w:t>
      </w:r>
      <w:r w:rsidR="00A05E54" w:rsidRPr="008E722F">
        <w:rPr>
          <w:b/>
          <w:bCs/>
        </w:rPr>
        <w:t>UserInput.py</w:t>
      </w:r>
      <w:r w:rsidR="00A05E54">
        <w:t>)</w:t>
      </w:r>
    </w:p>
    <w:p w14:paraId="04400E9A" w14:textId="77777777" w:rsidR="00D257B5" w:rsidDel="00F70BB0" w:rsidRDefault="00D257B5" w:rsidP="00D257B5">
      <w:pPr>
        <w:ind w:left="2160" w:hanging="2160"/>
      </w:pPr>
    </w:p>
    <w:p w14:paraId="2A945123" w14:textId="77777777" w:rsidR="00D257B5" w:rsidRDefault="00D257B5" w:rsidP="003C5BDB"/>
    <w:p w14:paraId="06181200" w14:textId="593B2A8F" w:rsidR="006A45D1" w:rsidRPr="0033725D" w:rsidRDefault="006A45D1" w:rsidP="006A45D1">
      <w:pPr>
        <w:pStyle w:val="Heading2"/>
      </w:pPr>
      <w:bookmarkStart w:id="31" w:name="_Toc101448356"/>
      <w:r>
        <w:t>2.2 Running MSRESOLVE</w:t>
      </w:r>
      <w:bookmarkEnd w:id="31"/>
    </w:p>
    <w:p w14:paraId="7A0D3237" w14:textId="77777777" w:rsidR="00D257B5" w:rsidRDefault="00D257B5" w:rsidP="003C5BDB"/>
    <w:p w14:paraId="52B7F104" w14:textId="213B8992" w:rsidR="00D257B5" w:rsidRDefault="003C5BDB" w:rsidP="003C5BDB">
      <w:r>
        <w:t xml:space="preserve">There are two ways of </w:t>
      </w:r>
      <w:r w:rsidR="006A45D1">
        <w:t>running</w:t>
      </w:r>
      <w:r>
        <w:t xml:space="preserve"> MSRESOLVESG </w:t>
      </w:r>
      <w:r w:rsidR="006A45D1">
        <w:t xml:space="preserve">and both </w:t>
      </w:r>
      <w:r>
        <w:t xml:space="preserve">will be described below.  One way is from using an anaconda prompt / terminal, and the other is within Spyder.  Experienced Python users may use MSRESOLVE in other ways after following the </w:t>
      </w:r>
      <w:r w:rsidR="00A05E54">
        <w:t>QuickStart</w:t>
      </w:r>
      <w:r>
        <w:t xml:space="preserve"> example.</w:t>
      </w:r>
    </w:p>
    <w:p w14:paraId="626FC5C2" w14:textId="0B7974A3" w:rsidR="003F7E32" w:rsidRDefault="006A45D1" w:rsidP="003C5BDB">
      <w:r>
        <w:rPr>
          <w:b/>
          <w:bCs/>
        </w:rPr>
        <w:t>Reminder</w:t>
      </w:r>
      <w:r w:rsidR="003F7E32" w:rsidRPr="004C5ADE">
        <w:rPr>
          <w:b/>
          <w:bCs/>
        </w:rPr>
        <w:t>:</w:t>
      </w:r>
      <w:r w:rsidR="003F7E32">
        <w:t xml:space="preserve"> Whichever method is used, all </w:t>
      </w:r>
      <w:r>
        <w:t xml:space="preserve">input </w:t>
      </w:r>
      <w:r w:rsidR="003F7E32">
        <w:t xml:space="preserve">files needed for MSRELOVESG to run must be inside the </w:t>
      </w:r>
      <w:r>
        <w:t xml:space="preserve">directory </w:t>
      </w:r>
      <w:r w:rsidR="003F7E32">
        <w:t>where the analysis will be made. The standard practice when using MSRESOLVESG to do an analysis is to copy the entire directory of an</w:t>
      </w:r>
      <w:r>
        <w:t xml:space="preserve"> </w:t>
      </w:r>
      <w:del w:id="32" w:author="Lane Lee" w:date="2022-04-26T13:06:00Z">
        <w:r w:rsidDel="00853CFA">
          <w:delText>old</w:delText>
        </w:r>
        <w:r w:rsidR="003F7E32" w:rsidDel="00853CFA">
          <w:delText xml:space="preserve">  analysis</w:delText>
        </w:r>
      </w:del>
      <w:ins w:id="33" w:author="Lane Lee" w:date="2022-04-26T13:06:00Z">
        <w:r w:rsidR="00853CFA">
          <w:t>old analysis</w:t>
        </w:r>
      </w:ins>
      <w:r>
        <w:t xml:space="preserve"> (such as the example)</w:t>
      </w:r>
      <w:r w:rsidR="003F7E32">
        <w:t xml:space="preserve"> and to then change the files</w:t>
      </w:r>
      <w:r>
        <w:t xml:space="preserve"> in the new directory</w:t>
      </w:r>
      <w:r w:rsidR="003F7E32">
        <w:t xml:space="preserve"> prior to </w:t>
      </w:r>
      <w:r>
        <w:t xml:space="preserve">run MSRESOLVE for the </w:t>
      </w:r>
      <w:del w:id="34" w:author="Lane Lee" w:date="2022-04-26T13:06:00Z">
        <w:r w:rsidDel="00853CFA">
          <w:delText xml:space="preserve">new </w:delText>
        </w:r>
        <w:r w:rsidR="003F7E32" w:rsidDel="00853CFA">
          <w:delText xml:space="preserve"> analysis</w:delText>
        </w:r>
      </w:del>
      <w:ins w:id="35" w:author="Lane Lee" w:date="2022-04-26T13:06:00Z">
        <w:r w:rsidR="00853CFA">
          <w:t>new analysis</w:t>
        </w:r>
      </w:ins>
      <w:r w:rsidR="003F7E32">
        <w:t>.</w:t>
      </w:r>
    </w:p>
    <w:p w14:paraId="171C5E95" w14:textId="36652FDA" w:rsidR="00D257B5" w:rsidRDefault="00D257B5" w:rsidP="003C5BDB"/>
    <w:p w14:paraId="62E9A119" w14:textId="37D6334B" w:rsidR="00D257B5" w:rsidRDefault="00D257B5" w:rsidP="003C5BDB"/>
    <w:p w14:paraId="3725C9EB" w14:textId="2B30F63D" w:rsidR="002E0B0B" w:rsidRDefault="006A45D1" w:rsidP="0033725D">
      <w:pPr>
        <w:pStyle w:val="Heading2"/>
      </w:pPr>
      <w:bookmarkStart w:id="36" w:name="_Toc101448357"/>
      <w:r>
        <w:t xml:space="preserve">2.2.A. </w:t>
      </w:r>
      <w:bookmarkStart w:id="37" w:name="_Toc82071206"/>
      <w:r w:rsidR="003C5BDB">
        <w:t>Running MSRESOLVE by u</w:t>
      </w:r>
      <w:r w:rsidR="00355924">
        <w:t xml:space="preserve">sing </w:t>
      </w:r>
      <w:r w:rsidR="003F061F">
        <w:t>Anaconda Prompt</w:t>
      </w:r>
      <w:r w:rsidR="00355924">
        <w:t xml:space="preserve"> / Terminal</w:t>
      </w:r>
      <w:bookmarkEnd w:id="36"/>
      <w:bookmarkEnd w:id="37"/>
    </w:p>
    <w:p w14:paraId="4432A90B" w14:textId="593ACC26" w:rsidR="002E0B0B" w:rsidRDefault="003F7E32" w:rsidP="002E0B0B">
      <w:r w:rsidRPr="00864FF6">
        <w:t>Type</w:t>
      </w:r>
      <w:r w:rsidR="003F061F">
        <w:t xml:space="preserve"> “Anaconda Prompt” into the search bar of the Windows Start Menu</w:t>
      </w:r>
      <w:r>
        <w:t xml:space="preserve"> and open the program</w:t>
      </w:r>
      <w:r w:rsidR="003F061F">
        <w:t>.</w:t>
      </w:r>
      <w:r w:rsidR="00355924">
        <w:t xml:space="preserve"> Alternatively</w:t>
      </w:r>
      <w:r>
        <w:t xml:space="preserve"> </w:t>
      </w:r>
      <w:r w:rsidR="00355924">
        <w:t xml:space="preserve">open anaconda navigator, go to environments, and selecting the terminal for the </w:t>
      </w:r>
      <w:r w:rsidR="006A45D1">
        <w:t xml:space="preserve">python </w:t>
      </w:r>
      <w:r w:rsidR="00355924">
        <w:t>environment you wish to use.</w:t>
      </w:r>
    </w:p>
    <w:p w14:paraId="72844050" w14:textId="2B9113C9" w:rsidR="001E3E71" w:rsidRDefault="001E3E71" w:rsidP="002E0B0B">
      <w:r>
        <w:rPr>
          <w:noProof/>
        </w:rPr>
        <w:drawing>
          <wp:inline distT="0" distB="0" distL="0" distR="0" wp14:anchorId="494F034A" wp14:editId="70308FAD">
            <wp:extent cx="5943600" cy="840402"/>
            <wp:effectExtent l="0" t="0" r="0" b="0"/>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rotWithShape="1">
                    <a:blip r:embed="rId17">
                      <a:extLst>
                        <a:ext uri="{28A0092B-C50C-407E-A947-70E740481C1C}">
                          <a14:useLocalDpi xmlns:a14="http://schemas.microsoft.com/office/drawing/2010/main" val="0"/>
                        </a:ext>
                      </a:extLst>
                    </a:blip>
                    <a:srcRect b="72963"/>
                    <a:stretch/>
                  </pic:blipFill>
                  <pic:spPr bwMode="auto">
                    <a:xfrm>
                      <a:off x="0" y="0"/>
                      <a:ext cx="5943600" cy="840402"/>
                    </a:xfrm>
                    <a:prstGeom prst="rect">
                      <a:avLst/>
                    </a:prstGeom>
                    <a:ln>
                      <a:noFill/>
                    </a:ln>
                    <a:extLst>
                      <a:ext uri="{53640926-AAD7-44D8-BBD7-CCE9431645EC}">
                        <a14:shadowObscured xmlns:a14="http://schemas.microsoft.com/office/drawing/2010/main"/>
                      </a:ext>
                    </a:extLst>
                  </pic:spPr>
                </pic:pic>
              </a:graphicData>
            </a:graphic>
          </wp:inline>
        </w:drawing>
      </w:r>
    </w:p>
    <w:p w14:paraId="77B0C16F" w14:textId="46BAA1CD" w:rsidR="001E3E71" w:rsidRPr="00864FF6" w:rsidRDefault="003F7E32" w:rsidP="002E0B0B">
      <w:pPr>
        <w:rPr>
          <w:b/>
          <w:bCs/>
        </w:rPr>
      </w:pPr>
      <w:r>
        <w:rPr>
          <w:b/>
          <w:bCs/>
        </w:rPr>
        <w:t>Figure: example of how an Anaconda Terminal looks.</w:t>
      </w:r>
    </w:p>
    <w:p w14:paraId="287196B2" w14:textId="3E9615A9" w:rsidR="00DF559D" w:rsidRDefault="00DF559D" w:rsidP="00DF559D">
      <w:r>
        <w:t xml:space="preserve">To run the MSRESOLVE Example Analysis, </w:t>
      </w:r>
      <w:r w:rsidR="006A45D1">
        <w:t xml:space="preserve">first change the directory </w:t>
      </w:r>
      <w:del w:id="38" w:author="Lane Lee" w:date="2022-04-26T13:06:00Z">
        <w:r w:rsidDel="00853CFA">
          <w:delText>to  the</w:delText>
        </w:r>
      </w:del>
      <w:ins w:id="39" w:author="Lane Lee" w:date="2022-04-26T13:06:00Z">
        <w:r w:rsidR="00853CFA">
          <w:t>to the</w:t>
        </w:r>
      </w:ins>
      <w:r>
        <w:t xml:space="preserve"> directory </w:t>
      </w:r>
      <w:del w:id="40" w:author="Lane Lee" w:date="2022-04-26T13:06:00Z">
        <w:r w:rsidDel="00853CFA">
          <w:delText xml:space="preserve">where  </w:delText>
        </w:r>
        <w:r w:rsidR="006A45D1" w:rsidDel="00853CFA">
          <w:delText>the</w:delText>
        </w:r>
      </w:del>
      <w:ins w:id="41" w:author="Lane Lee" w:date="2022-04-26T13:06:00Z">
        <w:r w:rsidR="00853CFA">
          <w:t>where the</w:t>
        </w:r>
      </w:ins>
      <w:r w:rsidR="006A45D1">
        <w:t xml:space="preserve"> </w:t>
      </w:r>
      <w:r>
        <w:t>MSRESOLVE</w:t>
      </w:r>
      <w:r w:rsidR="006A45D1">
        <w:t xml:space="preserve"> example</w:t>
      </w:r>
      <w:r>
        <w:t xml:space="preserve"> </w:t>
      </w:r>
      <w:r w:rsidR="006A45D1">
        <w:t>is located</w:t>
      </w:r>
      <w:r>
        <w:t xml:space="preserve">. </w:t>
      </w:r>
      <w:r w:rsidR="006A45D1">
        <w:t>Leaving this terminal open, separately o</w:t>
      </w:r>
      <w:r>
        <w:t>pen a windows file explorer and navigate to the directory where your MSRESOLVE files have been downloaded to</w:t>
      </w:r>
      <w:r w:rsidRPr="004032FC">
        <w:t xml:space="preserve">. Inside this directory, </w:t>
      </w:r>
      <w:r w:rsidRPr="004032FC">
        <w:lastRenderedPageBreak/>
        <w:t>you should see another directory named</w:t>
      </w:r>
      <w:r>
        <w:rPr>
          <w:b/>
          <w:bCs/>
        </w:rPr>
        <w:t xml:space="preserve"> “</w:t>
      </w:r>
      <w:proofErr w:type="spellStart"/>
      <w:r>
        <w:rPr>
          <w:b/>
          <w:bCs/>
        </w:rPr>
        <w:t>ExampleAnalysis</w:t>
      </w:r>
      <w:proofErr w:type="spellEnd"/>
      <w:r>
        <w:rPr>
          <w:b/>
          <w:bCs/>
        </w:rPr>
        <w:t>”</w:t>
      </w:r>
      <w:del w:id="42" w:author="Lane Lee" w:date="2022-04-26T13:06:00Z">
        <w:r w:rsidDel="00853CFA">
          <w:rPr>
            <w:b/>
            <w:bCs/>
          </w:rPr>
          <w:delText>.</w:delText>
        </w:r>
        <w:r w:rsidR="00437D95" w:rsidRPr="004032FC" w:rsidDel="00853CFA">
          <w:delText xml:space="preserve"> </w:delText>
        </w:r>
        <w:r w:rsidR="00F70E63" w:rsidRPr="004032FC" w:rsidDel="00853CFA">
          <w:delText>.</w:delText>
        </w:r>
      </w:del>
      <w:ins w:id="43" w:author="Lane Lee" w:date="2022-04-26T13:06:00Z">
        <w:r w:rsidR="00853CFA" w:rsidRPr="004032FC">
          <w:t>.</w:t>
        </w:r>
      </w:ins>
      <w:r w:rsidR="001C0EFD">
        <w:rPr>
          <w:b/>
          <w:bCs/>
        </w:rPr>
        <w:t xml:space="preserve"> </w:t>
      </w:r>
      <w:r w:rsidRPr="004032FC">
        <w:t>Open the “</w:t>
      </w:r>
      <w:proofErr w:type="spellStart"/>
      <w:r w:rsidRPr="004032FC">
        <w:t>ExampleAnalysis</w:t>
      </w:r>
      <w:proofErr w:type="spellEnd"/>
      <w:r w:rsidRPr="004032FC">
        <w:t>” directory then</w:t>
      </w:r>
      <w:r>
        <w:rPr>
          <w:b/>
          <w:bCs/>
        </w:rPr>
        <w:t xml:space="preserve"> </w:t>
      </w:r>
      <w:r>
        <w:t xml:space="preserve">click on the address bar and copy the directory address. </w:t>
      </w:r>
    </w:p>
    <w:p w14:paraId="28AEF239" w14:textId="77777777" w:rsidR="00DF559D" w:rsidRPr="002E7FDC" w:rsidRDefault="00DF559D" w:rsidP="00DF559D">
      <w:r>
        <w:rPr>
          <w:noProof/>
        </w:rPr>
        <w:drawing>
          <wp:inline distT="0" distB="0" distL="0" distR="0" wp14:anchorId="43B465D6" wp14:editId="7AB3A8A4">
            <wp:extent cx="5943600" cy="341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3600" cy="341630"/>
                    </a:xfrm>
                    <a:prstGeom prst="rect">
                      <a:avLst/>
                    </a:prstGeom>
                  </pic:spPr>
                </pic:pic>
              </a:graphicData>
            </a:graphic>
          </wp:inline>
        </w:drawing>
      </w:r>
    </w:p>
    <w:p w14:paraId="322C7821" w14:textId="59819DD3" w:rsidR="001E3E71" w:rsidRPr="004032FC" w:rsidRDefault="00DF559D" w:rsidP="002E0B0B">
      <w:pPr>
        <w:rPr>
          <w:b/>
          <w:bCs/>
        </w:rPr>
      </w:pPr>
      <w:r w:rsidRPr="004032FC">
        <w:rPr>
          <w:b/>
          <w:bCs/>
        </w:rPr>
        <w:t>Figure: Example view after clicking on address bar within the sub-directory “</w:t>
      </w:r>
      <w:proofErr w:type="spellStart"/>
      <w:r w:rsidRPr="004032FC">
        <w:rPr>
          <w:b/>
          <w:bCs/>
        </w:rPr>
        <w:t>ExampleAnalysis</w:t>
      </w:r>
      <w:proofErr w:type="spellEnd"/>
      <w:r w:rsidRPr="004032FC">
        <w:rPr>
          <w:b/>
          <w:bCs/>
        </w:rPr>
        <w:t>” located inside the MSRESOLVESG directory. Inside this directory, you should see the file MSRESOLVE.py and many other files.</w:t>
      </w:r>
    </w:p>
    <w:p w14:paraId="15E4AC2B" w14:textId="0E402176" w:rsidR="00DF559D" w:rsidRDefault="00DF559D" w:rsidP="002E0B0B">
      <w:pPr>
        <w:rPr>
          <w:b/>
          <w:bCs/>
        </w:rPr>
      </w:pPr>
    </w:p>
    <w:p w14:paraId="4E71E5F4" w14:textId="77777777" w:rsidR="006A45D1" w:rsidRDefault="00DF559D" w:rsidP="00DF559D">
      <w:r>
        <w:t xml:space="preserve">Type “cd </w:t>
      </w:r>
      <w:r w:rsidR="004032FC">
        <w:t>“in</w:t>
      </w:r>
      <w:r>
        <w:t xml:space="preserve"> the anaconda prompt (don’t forget the space) and paste the directory address. </w:t>
      </w:r>
    </w:p>
    <w:p w14:paraId="200CFEF0" w14:textId="202F0F40" w:rsidR="00DF559D" w:rsidRDefault="00DF559D" w:rsidP="00DF559D">
      <w:r>
        <w:t xml:space="preserve"> Your prompt should look as shown below. </w:t>
      </w:r>
    </w:p>
    <w:p w14:paraId="5B01B687" w14:textId="102815E3" w:rsidR="00DF559D" w:rsidRDefault="00DF559D" w:rsidP="00DF559D">
      <w:r>
        <w:rPr>
          <w:noProof/>
        </w:rPr>
        <w:drawing>
          <wp:inline distT="0" distB="0" distL="0" distR="0" wp14:anchorId="3736931B" wp14:editId="32F83DC4">
            <wp:extent cx="5943600" cy="9906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6CDC65C0" w14:textId="5E4C74A9" w:rsidR="00DF559D" w:rsidRDefault="00DF559D" w:rsidP="00DF559D">
      <w:pPr>
        <w:rPr>
          <w:b/>
          <w:bCs/>
        </w:rPr>
      </w:pPr>
      <w:r>
        <w:rPr>
          <w:b/>
          <w:bCs/>
        </w:rPr>
        <w:t xml:space="preserve">Figure: Example of </w:t>
      </w:r>
      <w:r w:rsidR="00437D95">
        <w:rPr>
          <w:b/>
          <w:bCs/>
        </w:rPr>
        <w:t>how the prompt will look once the “</w:t>
      </w:r>
      <w:proofErr w:type="spellStart"/>
      <w:r w:rsidR="00437D95">
        <w:rPr>
          <w:b/>
          <w:bCs/>
        </w:rPr>
        <w:t>ExampleAnalysis</w:t>
      </w:r>
      <w:proofErr w:type="spellEnd"/>
      <w:r w:rsidR="00437D95">
        <w:rPr>
          <w:b/>
          <w:bCs/>
        </w:rPr>
        <w:t xml:space="preserve">” directory is </w:t>
      </w:r>
      <w:del w:id="44" w:author="Lane Lee" w:date="2022-04-26T13:15:00Z">
        <w:r w:rsidR="00437D95" w:rsidDel="00521624">
          <w:rPr>
            <w:b/>
            <w:bCs/>
          </w:rPr>
          <w:delText>inserted .</w:delText>
        </w:r>
      </w:del>
      <w:ins w:id="45" w:author="Lane Lee" w:date="2022-04-26T13:15:00Z">
        <w:r w:rsidR="00521624">
          <w:rPr>
            <w:b/>
            <w:bCs/>
          </w:rPr>
          <w:t>inserted.</w:t>
        </w:r>
      </w:ins>
      <w:r w:rsidR="00437D95">
        <w:rPr>
          <w:b/>
          <w:bCs/>
        </w:rPr>
        <w:t xml:space="preserve"> </w:t>
      </w:r>
    </w:p>
    <w:p w14:paraId="741544AA" w14:textId="761AF08A" w:rsidR="006A45D1" w:rsidRDefault="006A45D1" w:rsidP="00DF559D">
      <w:pPr>
        <w:rPr>
          <w:b/>
          <w:bCs/>
        </w:rPr>
      </w:pPr>
      <w:r>
        <w:t xml:space="preserve">Next, </w:t>
      </w:r>
      <w:r>
        <w:t>press ENTER.</w:t>
      </w:r>
    </w:p>
    <w:p w14:paraId="4DE25CCF" w14:textId="77777777" w:rsidR="00864FF6" w:rsidRDefault="00864FF6" w:rsidP="00DF559D"/>
    <w:p w14:paraId="2D9CF815" w14:textId="59E9058B" w:rsidR="00DF559D" w:rsidRDefault="00DF559D" w:rsidP="00DF559D">
      <w:r>
        <w:rPr>
          <w:noProof/>
        </w:rPr>
        <w:drawing>
          <wp:inline distT="0" distB="0" distL="0" distR="0" wp14:anchorId="157B7A47" wp14:editId="3D0EB7F5">
            <wp:extent cx="5943600" cy="105029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050290"/>
                    </a:xfrm>
                    <a:prstGeom prst="rect">
                      <a:avLst/>
                    </a:prstGeom>
                  </pic:spPr>
                </pic:pic>
              </a:graphicData>
            </a:graphic>
          </wp:inline>
        </w:drawing>
      </w:r>
    </w:p>
    <w:p w14:paraId="5B8695BD" w14:textId="2EC7D0EE" w:rsidR="00437D95" w:rsidRDefault="00437D95" w:rsidP="00DF559D">
      <w:pPr>
        <w:rPr>
          <w:b/>
          <w:bCs/>
        </w:rPr>
      </w:pPr>
      <w:r>
        <w:rPr>
          <w:b/>
          <w:bCs/>
        </w:rPr>
        <w:t xml:space="preserve">Figure: Example of how the prompt will look after Enter is pressed. </w:t>
      </w:r>
    </w:p>
    <w:p w14:paraId="42A71546" w14:textId="77777777" w:rsidR="00864FF6" w:rsidRDefault="00864FF6" w:rsidP="00DF559D"/>
    <w:p w14:paraId="32D84C01" w14:textId="77777777" w:rsidR="004032FC" w:rsidRDefault="00DF559D" w:rsidP="004032FC">
      <w:r>
        <w:t>Next, type “python MSRESOLVE.py” into the prompt and press ENTER on your keyboard.</w:t>
      </w:r>
      <w:r w:rsidR="004032FC">
        <w:t xml:space="preserve"> </w:t>
      </w:r>
    </w:p>
    <w:p w14:paraId="70E3C2FE" w14:textId="4CFD7758" w:rsidR="00DF559D" w:rsidRDefault="00DF559D" w:rsidP="004032FC">
      <w:r>
        <w:t xml:space="preserve">Tip: typing “python </w:t>
      </w:r>
      <w:proofErr w:type="spellStart"/>
      <w:r>
        <w:t>ms</w:t>
      </w:r>
      <w:proofErr w:type="spellEnd"/>
      <w:r>
        <w:t>” then pressing TAB will automatically finish the word MSRESOLVE.py.</w:t>
      </w:r>
    </w:p>
    <w:p w14:paraId="68501C88" w14:textId="2622BA77" w:rsidR="00437D95" w:rsidRDefault="006A45D1" w:rsidP="00437D95">
      <w:r>
        <w:t>Now, p</w:t>
      </w:r>
      <w:r w:rsidR="00DF559D">
        <w:t>ressing Enter will run the MSRESOLVE Program.</w:t>
      </w:r>
      <w:r w:rsidR="00437D95" w:rsidRPr="00437D95">
        <w:t xml:space="preserve"> </w:t>
      </w:r>
      <w:r w:rsidR="00437D95">
        <w:t xml:space="preserve">Please note, in this </w:t>
      </w:r>
      <w:r w:rsidR="000E5148">
        <w:t>QuickStart</w:t>
      </w:r>
      <w:r w:rsidR="00437D95">
        <w:t xml:space="preserve"> example, the directory already contains</w:t>
      </w:r>
      <w:r>
        <w:t xml:space="preserve"> the three inputs required, including measured </w:t>
      </w:r>
      <w:del w:id="46" w:author="Lane Lee" w:date="2022-04-26T13:05:00Z">
        <w:r w:rsidDel="00853CFA">
          <w:delText xml:space="preserve">data, </w:delText>
        </w:r>
        <w:r w:rsidR="00437D95" w:rsidDel="00853CFA">
          <w:delText xml:space="preserve"> a</w:delText>
        </w:r>
      </w:del>
      <w:ins w:id="47" w:author="Lane Lee" w:date="2022-04-26T13:05:00Z">
        <w:r w:rsidR="00853CFA">
          <w:t>data, a</w:t>
        </w:r>
      </w:ins>
      <w:r w:rsidR="00437D95">
        <w:t xml:space="preserve"> Reference Pattern</w:t>
      </w:r>
      <w:r>
        <w:t>,</w:t>
      </w:r>
      <w:r w:rsidR="00437D95">
        <w:t xml:space="preserve"> and certain settings in UserInput.py</w:t>
      </w:r>
    </w:p>
    <w:p w14:paraId="64636B84" w14:textId="5C1E9438" w:rsidR="00437D95" w:rsidRDefault="00437D95" w:rsidP="00437D95">
      <w:r>
        <w:t xml:space="preserve">During a real analysis, you will need to change </w:t>
      </w:r>
      <w:r w:rsidR="006A45D1">
        <w:t xml:space="preserve">the </w:t>
      </w:r>
      <w:r>
        <w:t xml:space="preserve">input files or </w:t>
      </w:r>
      <w:del w:id="48" w:author="Lane Lee" w:date="2022-04-26T13:05:00Z">
        <w:r w:rsidR="006A45D1" w:rsidDel="00853CFA">
          <w:delText>and also</w:delText>
        </w:r>
      </w:del>
      <w:ins w:id="49" w:author="Lane Lee" w:date="2022-04-26T13:05:00Z">
        <w:r w:rsidR="00853CFA">
          <w:t>and</w:t>
        </w:r>
      </w:ins>
      <w:r w:rsidR="006A45D1">
        <w:t xml:space="preserve"> the settings inside UserInput.py</w:t>
      </w:r>
    </w:p>
    <w:p w14:paraId="4D507479" w14:textId="21F6286D" w:rsidR="00DF559D" w:rsidRDefault="006A45D1" w:rsidP="002E0B0B">
      <w:r>
        <w:t>As MSRESOLVE is running,</w:t>
      </w:r>
      <w:r w:rsidR="00DF559D">
        <w:t xml:space="preserve"> </w:t>
      </w:r>
      <w:r>
        <w:t>y</w:t>
      </w:r>
      <w:r w:rsidR="00DF559D">
        <w:t xml:space="preserve">ou will be greeted with popup windows containing graphs generated by MSRESOLVE from the data provided by the </w:t>
      </w:r>
      <w:r w:rsidR="00DF559D">
        <w:rPr>
          <w:b/>
          <w:bCs/>
        </w:rPr>
        <w:t>“</w:t>
      </w:r>
      <w:proofErr w:type="spellStart"/>
      <w:r w:rsidR="00DF559D">
        <w:rPr>
          <w:b/>
          <w:bCs/>
        </w:rPr>
        <w:t>ExampleAnalysis</w:t>
      </w:r>
      <w:proofErr w:type="spellEnd"/>
      <w:r w:rsidR="00DF559D">
        <w:rPr>
          <w:b/>
          <w:bCs/>
        </w:rPr>
        <w:t>”.</w:t>
      </w:r>
      <w:r w:rsidR="00437D95" w:rsidRPr="00437D95" w:rsidDel="00F70BB0">
        <w:t xml:space="preserve"> </w:t>
      </w:r>
      <w:r>
        <w:t>Initially, the</w:t>
      </w:r>
      <w:r w:rsidR="00437D95">
        <w:t xml:space="preserve"> graphs </w:t>
      </w:r>
      <w:r>
        <w:t>appearing will</w:t>
      </w:r>
      <w:r w:rsidR="00437D95">
        <w:t xml:space="preserve"> represent the </w:t>
      </w:r>
      <w:r>
        <w:t xml:space="preserve">Example Analysis </w:t>
      </w:r>
      <w:r w:rsidR="00437D95">
        <w:t xml:space="preserve">data </w:t>
      </w:r>
      <w:r>
        <w:t>during pre-processing steps</w:t>
      </w:r>
      <w:r w:rsidR="00437D95">
        <w:t xml:space="preserve">. Clicking the “X” to close the window of </w:t>
      </w:r>
      <w:r w:rsidR="00437D95">
        <w:lastRenderedPageBreak/>
        <w:t>the graph will advance the code</w:t>
      </w:r>
      <w:r>
        <w:t>,</w:t>
      </w:r>
      <w:r w:rsidR="00437D95">
        <w:t xml:space="preserve"> thus showing more graphs</w:t>
      </w:r>
      <w:r w:rsidR="00437D95" w:rsidRPr="004032FC">
        <w:t>. Note</w:t>
      </w:r>
      <w:r w:rsidR="004032FC" w:rsidRPr="004032FC">
        <w:t>,</w:t>
      </w:r>
      <w:r w:rsidR="00437D95">
        <w:rPr>
          <w:b/>
          <w:bCs/>
        </w:rPr>
        <w:t xml:space="preserve"> </w:t>
      </w:r>
      <w:r w:rsidR="00437D95" w:rsidRPr="00864FF6">
        <w:t>wh</w:t>
      </w:r>
      <w:r w:rsidR="00437D95">
        <w:t xml:space="preserve">en running MSRESOLVE from an anaconda prompt, the program will (by default) pause when each graph is made. It is thus important to close each graph so that the program can finish.  </w:t>
      </w:r>
      <w:r w:rsidR="00437D95" w:rsidRPr="00F70BB0">
        <w:t>Once</w:t>
      </w:r>
      <w:r w:rsidR="00437D95">
        <w:t xml:space="preserve"> all graphs are closed and the program finished, the program will have written various data files.  The graphs are also saved into a subdirectory named “Graphs”. </w:t>
      </w:r>
      <w:ins w:id="50" w:author="Lane Lee" w:date="2022-04-25T10:35:00Z">
        <w:r w:rsidR="00A83DCA">
          <w:t xml:space="preserve">Please refer to section </w:t>
        </w:r>
        <w:r w:rsidR="00A83DCA" w:rsidRPr="002E49D6">
          <w:rPr>
            <w:b/>
            <w:bCs/>
          </w:rPr>
          <w:t>2.3 Files Produce</w:t>
        </w:r>
        <w:r w:rsidR="00A83DCA">
          <w:rPr>
            <w:b/>
            <w:bCs/>
          </w:rPr>
          <w:t>d</w:t>
        </w:r>
        <w:r w:rsidR="00A83DCA">
          <w:t xml:space="preserve"> to learn more about the files created by MSRESOLVE once an analysis is run.</w:t>
        </w:r>
      </w:ins>
    </w:p>
    <w:p w14:paraId="4EDE2E66" w14:textId="78278800" w:rsidR="006A45D1" w:rsidRPr="00DF559D" w:rsidRDefault="006A45D1" w:rsidP="002E0B0B">
      <w:r>
        <w:t>You have run MSRESOLVE on your first example data! There are Solved Concentrations files in the directory. Now let us run this analysis the other way of running MSRESOLVE.</w:t>
      </w:r>
    </w:p>
    <w:p w14:paraId="41CC7B41" w14:textId="5CA1372A" w:rsidR="009A5F82" w:rsidRDefault="009A5F82" w:rsidP="002E0B0B"/>
    <w:p w14:paraId="59653E19" w14:textId="0EFAE38B" w:rsidR="009A5F82" w:rsidRDefault="006A45D1" w:rsidP="0033725D">
      <w:pPr>
        <w:pStyle w:val="Heading2"/>
      </w:pPr>
      <w:bookmarkStart w:id="51" w:name="_Toc82071207"/>
      <w:bookmarkStart w:id="52" w:name="_Toc101448358"/>
      <w:r>
        <w:t>2.2.</w:t>
      </w:r>
      <w:del w:id="53" w:author="Lane Lee" w:date="2022-04-26T13:05:00Z">
        <w:r w:rsidDel="00853CFA">
          <w:delText>B.</w:delText>
        </w:r>
        <w:r w:rsidR="00F70BB0" w:rsidDel="00853CFA">
          <w:delText>Running</w:delText>
        </w:r>
      </w:del>
      <w:ins w:id="54" w:author="Lane Lee" w:date="2022-04-26T13:05:00Z">
        <w:r w:rsidR="00853CFA">
          <w:t>B. Running</w:t>
        </w:r>
      </w:ins>
      <w:r w:rsidR="00F70BB0">
        <w:t xml:space="preserve"> MSRESOLVE by </w:t>
      </w:r>
      <w:r w:rsidR="000E5148">
        <w:t>U</w:t>
      </w:r>
      <w:r w:rsidR="00F70BB0">
        <w:t>sing</w:t>
      </w:r>
      <w:r w:rsidR="00355924">
        <w:t xml:space="preserve"> </w:t>
      </w:r>
      <w:r w:rsidR="002C6F6E">
        <w:t>Spyder</w:t>
      </w:r>
      <w:bookmarkEnd w:id="51"/>
      <w:bookmarkEnd w:id="52"/>
    </w:p>
    <w:p w14:paraId="7C3F6176" w14:textId="7540FA4B" w:rsidR="00847886" w:rsidRDefault="00F70BB0" w:rsidP="002C6F6E">
      <w:r>
        <w:t>T</w:t>
      </w:r>
      <w:r w:rsidR="002C6F6E">
        <w:t>yp</w:t>
      </w:r>
      <w:r>
        <w:t xml:space="preserve">e </w:t>
      </w:r>
      <w:r w:rsidR="002C6F6E">
        <w:t>“Spyder” into the search bar of the Windows Start Menu.</w:t>
      </w:r>
    </w:p>
    <w:p w14:paraId="525EC1B2" w14:textId="399D2C14" w:rsidR="00F70BB0" w:rsidRDefault="00F70BB0" w:rsidP="00F70BB0">
      <w:r>
        <w:t xml:space="preserve">Once Spyder is open, you will be greeted by a screen </w:t>
      </w:r>
      <w:proofErr w:type="gramStart"/>
      <w:r>
        <w:t>similar to</w:t>
      </w:r>
      <w:proofErr w:type="gramEnd"/>
      <w:r>
        <w:t xml:space="preserve"> below</w:t>
      </w:r>
      <w:r w:rsidR="00EB0395">
        <w:t xml:space="preserve">.  The </w:t>
      </w:r>
      <w:r w:rsidR="00864FF6">
        <w:t>S</w:t>
      </w:r>
      <w:r w:rsidR="00EB0395">
        <w:t>pyder interface has several regions. The code window is on the left, a console window on the bottom right, and a small window that is primarily useful for seeing plots on the upper right. These features will be further explained below.</w:t>
      </w:r>
      <w:r>
        <w:rPr>
          <w:noProof/>
        </w:rPr>
        <w:drawing>
          <wp:inline distT="0" distB="0" distL="0" distR="0" wp14:anchorId="1839A1B5" wp14:editId="75FD60A3">
            <wp:extent cx="5943600" cy="3804285"/>
            <wp:effectExtent l="0" t="0" r="0" b="5715"/>
            <wp:docPr id="17" name="Picture 17"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6510ACCE" w14:textId="2FFB685F" w:rsidR="00F70BB0" w:rsidRPr="00864FF6" w:rsidRDefault="00F70BB0" w:rsidP="002C6F6E">
      <w:pPr>
        <w:rPr>
          <w:b/>
          <w:bCs/>
        </w:rPr>
      </w:pPr>
      <w:r>
        <w:rPr>
          <w:b/>
          <w:bCs/>
        </w:rPr>
        <w:t xml:space="preserve">Figure: Spyder </w:t>
      </w:r>
      <w:r w:rsidR="00EB0395">
        <w:rPr>
          <w:b/>
          <w:bCs/>
        </w:rPr>
        <w:t>Windows</w:t>
      </w:r>
    </w:p>
    <w:p w14:paraId="49DCF5BA" w14:textId="335EF132" w:rsidR="00F70BB0" w:rsidRDefault="00F70BB0" w:rsidP="00F70BB0">
      <w:r>
        <w:t xml:space="preserve">When using </w:t>
      </w:r>
      <w:r w:rsidRPr="003F2AF1">
        <w:rPr>
          <w:b/>
          <w:bCs/>
        </w:rPr>
        <w:t>Spyder</w:t>
      </w:r>
      <w:r>
        <w:t xml:space="preserve">, you may want to change the </w:t>
      </w:r>
      <w:r w:rsidR="004032FC">
        <w:t>colors’</w:t>
      </w:r>
      <w:r>
        <w:t xml:space="preserve"> theme. To change the theme, click the “Tools” menu dropdown at the top menu bar. Click on “Preference.”</w:t>
      </w:r>
      <w:r w:rsidRPr="00555327">
        <w:t xml:space="preserve"> </w:t>
      </w:r>
      <w:r>
        <w:t xml:space="preserve">An alternative way to enter the “Preference” menu is by clicking the wrench icon located at the top of the application or by pressing </w:t>
      </w:r>
      <w:proofErr w:type="spellStart"/>
      <w:r w:rsidRPr="0047023C">
        <w:rPr>
          <w:b/>
          <w:bCs/>
        </w:rPr>
        <w:t>Ctrl+Alt+Shift+P</w:t>
      </w:r>
      <w:proofErr w:type="spellEnd"/>
      <w:r>
        <w:rPr>
          <w:b/>
          <w:bCs/>
        </w:rPr>
        <w:t xml:space="preserve"> </w:t>
      </w:r>
      <w:r>
        <w:t xml:space="preserve">on your keyboard.  Within the preferences, you can enter the “Appearance” menu. Here you can change the theme to your own preference in the sub menu labeled “Main interface”. You </w:t>
      </w:r>
      <w:r>
        <w:lastRenderedPageBreak/>
        <w:t>can also alter the syntax theme in the “Syntax highlighting theme” menu. The fonts can also be changed in the sub-menu labeled “Fonts”.</w:t>
      </w:r>
    </w:p>
    <w:p w14:paraId="3CCBCC51" w14:textId="77777777" w:rsidR="00F70BB0" w:rsidRDefault="00F70BB0" w:rsidP="00F70BB0">
      <w:r>
        <w:t>Location of wrench icon:</w:t>
      </w:r>
    </w:p>
    <w:p w14:paraId="0F7D4A30" w14:textId="5E933E77" w:rsidR="00F70BB0" w:rsidRDefault="00F70BB0" w:rsidP="00F70BB0">
      <w:r>
        <w:rPr>
          <w:noProof/>
        </w:rPr>
        <w:drawing>
          <wp:inline distT="0" distB="0" distL="0" distR="0" wp14:anchorId="4E4F4FA4" wp14:editId="53AF2224">
            <wp:extent cx="5943600" cy="755650"/>
            <wp:effectExtent l="0" t="0" r="0" b="635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755650"/>
                    </a:xfrm>
                    <a:prstGeom prst="rect">
                      <a:avLst/>
                    </a:prstGeom>
                  </pic:spPr>
                </pic:pic>
              </a:graphicData>
            </a:graphic>
          </wp:inline>
        </w:drawing>
      </w:r>
    </w:p>
    <w:p w14:paraId="5493C81C" w14:textId="77777777" w:rsidR="00F70BB0" w:rsidRDefault="00F70BB0" w:rsidP="00F70BB0">
      <w:r>
        <w:t xml:space="preserve">Example of sub directory “Appearance” in </w:t>
      </w:r>
      <w:r w:rsidRPr="00424BF9">
        <w:rPr>
          <w:b/>
          <w:bCs/>
        </w:rPr>
        <w:t>Preference menu</w:t>
      </w:r>
      <w:r>
        <w:t>:</w:t>
      </w:r>
    </w:p>
    <w:p w14:paraId="1019F16B" w14:textId="333EE76D" w:rsidR="00F70BB0" w:rsidRDefault="00F70BB0" w:rsidP="00F70BB0">
      <w:r>
        <w:rPr>
          <w:noProof/>
        </w:rPr>
        <w:drawing>
          <wp:inline distT="0" distB="0" distL="0" distR="0" wp14:anchorId="00BD9793" wp14:editId="046C8360">
            <wp:extent cx="5943600" cy="3175000"/>
            <wp:effectExtent l="0" t="0" r="0" b="63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77AA5D24" w14:textId="77777777" w:rsidR="00F70BB0" w:rsidRDefault="00F70BB0" w:rsidP="002C6F6E"/>
    <w:p w14:paraId="26D248D0" w14:textId="1D538BE9" w:rsidR="00C52AD6" w:rsidRDefault="00C52AD6" w:rsidP="002C6F6E">
      <w:r>
        <w:t xml:space="preserve">After Spyder is open, </w:t>
      </w:r>
      <w:r w:rsidR="00C82573">
        <w:t xml:space="preserve">open the </w:t>
      </w:r>
      <w:r w:rsidR="00324FB8">
        <w:t>“</w:t>
      </w:r>
      <w:r w:rsidR="00C82573">
        <w:t>MSRESOLVESG</w:t>
      </w:r>
      <w:r w:rsidR="00324FB8">
        <w:t>”</w:t>
      </w:r>
      <w:r w:rsidR="00C82573">
        <w:t xml:space="preserve"> directory. Once in the </w:t>
      </w:r>
      <w:r w:rsidR="00324FB8">
        <w:t xml:space="preserve">“MSRESOLVESG” </w:t>
      </w:r>
      <w:r w:rsidR="00C82573">
        <w:t xml:space="preserve">directory, </w:t>
      </w:r>
      <w:r w:rsidR="00F70E63">
        <w:t xml:space="preserve">navigate to the </w:t>
      </w:r>
      <w:r w:rsidR="00F70E63">
        <w:rPr>
          <w:b/>
          <w:bCs/>
        </w:rPr>
        <w:t>“</w:t>
      </w:r>
      <w:proofErr w:type="spellStart"/>
      <w:r w:rsidR="00F70E63">
        <w:rPr>
          <w:b/>
          <w:bCs/>
        </w:rPr>
        <w:t>ExampleAnalysis</w:t>
      </w:r>
      <w:proofErr w:type="spellEnd"/>
      <w:r w:rsidR="00F70E63">
        <w:rPr>
          <w:b/>
          <w:bCs/>
        </w:rPr>
        <w:t xml:space="preserve">” sub-directory. </w:t>
      </w:r>
    </w:p>
    <w:p w14:paraId="199D701C" w14:textId="47E2ADED" w:rsidR="005144B0" w:rsidRDefault="005144B0" w:rsidP="002C6F6E"/>
    <w:p w14:paraId="5A05612B" w14:textId="25193112" w:rsidR="005144B0" w:rsidRDefault="006A45D1" w:rsidP="002C6F6E">
      <w:r>
        <w:t>As before, t</w:t>
      </w:r>
      <w:r w:rsidR="00F70E63">
        <w:t xml:space="preserve">o run the MSRESOLVE Example Analysis, it is necessary to go to the directory where </w:t>
      </w:r>
      <w:r>
        <w:t>to the example analysis is located</w:t>
      </w:r>
      <w:r w:rsidR="00F70E63">
        <w:t xml:space="preserve">. Open a windows file explorer and navigate to the directory where your MSRESOLVE files have been downloaded to. </w:t>
      </w:r>
      <w:r w:rsidR="00F70E63" w:rsidRPr="00884965">
        <w:t>Inside this directory, you should see another directory named</w:t>
      </w:r>
      <w:r w:rsidR="00F70E63">
        <w:rPr>
          <w:b/>
          <w:bCs/>
        </w:rPr>
        <w:t xml:space="preserve"> “</w:t>
      </w:r>
      <w:proofErr w:type="spellStart"/>
      <w:r w:rsidR="00F70E63">
        <w:rPr>
          <w:b/>
          <w:bCs/>
        </w:rPr>
        <w:t>ExampleAnalysis</w:t>
      </w:r>
      <w:proofErr w:type="spellEnd"/>
      <w:r w:rsidR="00F70E63">
        <w:rPr>
          <w:b/>
          <w:bCs/>
        </w:rPr>
        <w:t>”.</w:t>
      </w:r>
      <w:r w:rsidR="00884965">
        <w:rPr>
          <w:b/>
          <w:bCs/>
        </w:rPr>
        <w:t xml:space="preserve"> </w:t>
      </w:r>
      <w:r w:rsidR="00884965">
        <w:t>In this file you will find multiple .</w:t>
      </w:r>
      <w:proofErr w:type="spellStart"/>
      <w:r w:rsidR="00884965">
        <w:t>py</w:t>
      </w:r>
      <w:proofErr w:type="spellEnd"/>
      <w:r w:rsidR="00884965">
        <w:t xml:space="preserve"> files. Click and drag the MSRESOLVE.py </w:t>
      </w:r>
      <w:r w:rsidR="00C328A9">
        <w:t>into Spyder. There are also more .</w:t>
      </w:r>
      <w:proofErr w:type="spellStart"/>
      <w:r w:rsidR="00C328A9">
        <w:t>py</w:t>
      </w:r>
      <w:proofErr w:type="spellEnd"/>
      <w:r w:rsidR="00C328A9">
        <w:t xml:space="preserve"> files such as UserInput.py. The UserInput.py is used to make changes and specifications for how you want your data </w:t>
      </w:r>
      <w:r w:rsidR="00EC7AE8">
        <w:t xml:space="preserve">processed. </w:t>
      </w:r>
      <w:r>
        <w:t>We will not be changing any of these files, yet.</w:t>
      </w:r>
    </w:p>
    <w:p w14:paraId="701C5D8A" w14:textId="77777777" w:rsidR="002E7FDC" w:rsidRDefault="002E7FDC" w:rsidP="002C6F6E"/>
    <w:p w14:paraId="3D4E16F7" w14:textId="2EB2BA2B" w:rsidR="002C6F6E" w:rsidRDefault="00C82573" w:rsidP="009A5F82">
      <w:r>
        <w:t>Your screen should look like</w:t>
      </w:r>
      <w:r w:rsidR="006A45D1">
        <w:t xml:space="preserve"> </w:t>
      </w:r>
      <w:proofErr w:type="gramStart"/>
      <w:r w:rsidR="006A45D1">
        <w:t>similar to</w:t>
      </w:r>
      <w:proofErr w:type="gramEnd"/>
      <w:r>
        <w:t xml:space="preserve"> the image below:</w:t>
      </w:r>
    </w:p>
    <w:p w14:paraId="7F615FBB" w14:textId="1A8AF2B7" w:rsidR="00C82573" w:rsidRDefault="00C82573" w:rsidP="009A5F82">
      <w:r>
        <w:rPr>
          <w:noProof/>
        </w:rPr>
        <w:lastRenderedPageBreak/>
        <w:drawing>
          <wp:inline distT="0" distB="0" distL="0" distR="0" wp14:anchorId="17859C6B" wp14:editId="69642A99">
            <wp:extent cx="5943600" cy="38042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3C8D5768" w14:textId="527C3D34" w:rsidR="00864FF6" w:rsidRPr="00864FF6" w:rsidRDefault="00864FF6" w:rsidP="009A5F82">
      <w:pPr>
        <w:rPr>
          <w:b/>
          <w:bCs/>
        </w:rPr>
      </w:pPr>
      <w:r>
        <w:rPr>
          <w:b/>
          <w:bCs/>
        </w:rPr>
        <w:t xml:space="preserve">Figure: Spyder window with the MSRESOLVE.py </w:t>
      </w:r>
      <w:r w:rsidR="006A45D1">
        <w:rPr>
          <w:b/>
          <w:bCs/>
        </w:rPr>
        <w:t>opened</w:t>
      </w:r>
      <w:r>
        <w:rPr>
          <w:b/>
          <w:bCs/>
        </w:rPr>
        <w:t xml:space="preserve">. </w:t>
      </w:r>
    </w:p>
    <w:p w14:paraId="67EC305D" w14:textId="6E2FABC6" w:rsidR="00F566D4" w:rsidRDefault="00C82573" w:rsidP="009A5F82">
      <w:pPr>
        <w:rPr>
          <w:ins w:id="55" w:author="Lane Lee" w:date="2022-04-25T10:30:00Z"/>
        </w:rPr>
      </w:pPr>
      <w:r>
        <w:t xml:space="preserve">Now that MSRESOLVESG.py is </w:t>
      </w:r>
      <w:r w:rsidR="00EB0395">
        <w:t xml:space="preserve">opened </w:t>
      </w:r>
      <w:r>
        <w:t xml:space="preserve">in </w:t>
      </w:r>
      <w:r w:rsidRPr="003F2AF1">
        <w:rPr>
          <w:b/>
          <w:bCs/>
        </w:rPr>
        <w:t>Spyder</w:t>
      </w:r>
      <w:r w:rsidR="00EB0395">
        <w:t>, p</w:t>
      </w:r>
      <w:r>
        <w:t xml:space="preserve">ress the GREEN play button located in the </w:t>
      </w:r>
      <w:r w:rsidR="006A45D1">
        <w:t xml:space="preserve">upper region of </w:t>
      </w:r>
      <w:r>
        <w:t>the screen</w:t>
      </w:r>
      <w:r w:rsidR="006A45D1">
        <w:t xml:space="preserve"> (the 7</w:t>
      </w:r>
      <w:r w:rsidR="006A45D1" w:rsidRPr="009942F7">
        <w:rPr>
          <w:vertAlign w:val="superscript"/>
        </w:rPr>
        <w:t>th</w:t>
      </w:r>
      <w:r w:rsidR="006A45D1">
        <w:t xml:space="preserve"> icon in the image above)</w:t>
      </w:r>
      <w:r>
        <w:t xml:space="preserve">. This will start and run the </w:t>
      </w:r>
      <w:r w:rsidR="006A45D1">
        <w:t xml:space="preserve">MSRESOLVE </w:t>
      </w:r>
      <w:r>
        <w:t>program. Once the program is finished running, you will see the statement “</w:t>
      </w:r>
      <w:proofErr w:type="spellStart"/>
      <w:r>
        <w:t>LogFile</w:t>
      </w:r>
      <w:proofErr w:type="spellEnd"/>
      <w:r>
        <w:t xml:space="preserve"> Complete” in the bottom right window of Spyder named “Console 1/A”. </w:t>
      </w:r>
      <w:r w:rsidR="00EB0395">
        <w:t>Within windows file explorer, look in your</w:t>
      </w:r>
      <w:r w:rsidR="0067586F">
        <w:t xml:space="preserve"> “</w:t>
      </w:r>
      <w:proofErr w:type="spellStart"/>
      <w:r w:rsidR="0067586F">
        <w:t>ExampleAnalysis</w:t>
      </w:r>
      <w:proofErr w:type="spellEnd"/>
      <w:r w:rsidR="0067586F">
        <w:t xml:space="preserve">” </w:t>
      </w:r>
      <w:r w:rsidR="00EB0395">
        <w:t>directory</w:t>
      </w:r>
      <w:r w:rsidR="0067586F">
        <w:t xml:space="preserve">. </w:t>
      </w:r>
      <w:r w:rsidR="00EB0395">
        <w:t>Y</w:t>
      </w:r>
      <w:r w:rsidR="0067586F">
        <w:t>ou will see a file named “</w:t>
      </w:r>
      <w:proofErr w:type="spellStart"/>
      <w:r w:rsidR="0067586F">
        <w:t>LogFile</w:t>
      </w:r>
      <w:proofErr w:type="spellEnd"/>
      <w:r w:rsidR="0067586F">
        <w:t xml:space="preserve">”. This is where you can view </w:t>
      </w:r>
      <w:r w:rsidR="006A45D1">
        <w:t xml:space="preserve">some logs about the </w:t>
      </w:r>
      <w:del w:id="56" w:author="Lane Lee" w:date="2022-04-26T13:16:00Z">
        <w:r w:rsidR="006A45D1" w:rsidDel="00521624">
          <w:delText xml:space="preserve">run </w:delText>
        </w:r>
        <w:commentRangeStart w:id="57"/>
        <w:commentRangeStart w:id="58"/>
        <w:r w:rsidR="0067586F" w:rsidDel="00521624">
          <w:delText>.</w:delText>
        </w:r>
      </w:del>
      <w:commentRangeEnd w:id="57"/>
      <w:ins w:id="59" w:author="Lane Lee" w:date="2022-04-26T13:16:00Z">
        <w:r w:rsidR="00521624">
          <w:t>run.</w:t>
        </w:r>
      </w:ins>
      <w:r w:rsidR="006A45D1">
        <w:rPr>
          <w:rStyle w:val="CommentReference"/>
        </w:rPr>
        <w:commentReference w:id="57"/>
      </w:r>
      <w:commentRangeEnd w:id="58"/>
      <w:r w:rsidR="006D075D">
        <w:rPr>
          <w:rStyle w:val="CommentReference"/>
        </w:rPr>
        <w:commentReference w:id="58"/>
      </w:r>
      <w:r w:rsidR="00AD362A" w:rsidRPr="00AD362A">
        <w:t xml:space="preserve"> </w:t>
      </w:r>
      <w:r w:rsidR="004B4007">
        <w:t xml:space="preserve">You can also view </w:t>
      </w:r>
      <w:r w:rsidR="00F049F4">
        <w:t>created graphs in the “</w:t>
      </w:r>
      <w:commentRangeStart w:id="60"/>
      <w:r w:rsidR="00F049F4">
        <w:t>Plots</w:t>
      </w:r>
      <w:commentRangeEnd w:id="60"/>
      <w:r w:rsidR="00FF60E5">
        <w:rPr>
          <w:rStyle w:val="CommentReference"/>
        </w:rPr>
        <w:commentReference w:id="60"/>
      </w:r>
      <w:r w:rsidR="00F049F4">
        <w:t xml:space="preserve">” tab </w:t>
      </w:r>
      <w:r w:rsidR="00544C20">
        <w:t xml:space="preserve">on </w:t>
      </w:r>
      <w:r w:rsidR="00544C20" w:rsidRPr="003424DD">
        <w:rPr>
          <w:b/>
          <w:bCs/>
        </w:rPr>
        <w:t xml:space="preserve">Spyder </w:t>
      </w:r>
      <w:r w:rsidR="00544C20">
        <w:t xml:space="preserve">located above the </w:t>
      </w:r>
      <w:r w:rsidR="003F1D1E">
        <w:t>“C</w:t>
      </w:r>
      <w:r w:rsidR="00544C20">
        <w:t>onsole</w:t>
      </w:r>
      <w:r w:rsidR="00B52FAB">
        <w:t xml:space="preserve"> 1/A</w:t>
      </w:r>
      <w:r w:rsidR="003F1D1E">
        <w:t>”</w:t>
      </w:r>
      <w:r w:rsidR="00544C20">
        <w:t xml:space="preserve">. </w:t>
      </w:r>
      <w:r w:rsidR="00AD362A">
        <w:t xml:space="preserve">If you would like to refer to the graphs </w:t>
      </w:r>
      <w:r w:rsidR="00AA4507">
        <w:t>you created later in the future</w:t>
      </w:r>
      <w:r w:rsidR="00AD362A">
        <w:t>, open the directory where</w:t>
      </w:r>
      <w:r w:rsidR="001B5D3C">
        <w:t xml:space="preserve"> the MSRESOLVESG.py that you ran</w:t>
      </w:r>
      <w:r w:rsidR="00AD362A">
        <w:t xml:space="preserve"> is located on your device</w:t>
      </w:r>
      <w:r w:rsidR="00240339">
        <w:t>.</w:t>
      </w:r>
      <w:r w:rsidR="00EC7AE8">
        <w:t xml:space="preserve"> In this instance, it will be located inside the “</w:t>
      </w:r>
      <w:proofErr w:type="spellStart"/>
      <w:r w:rsidR="00EC7AE8">
        <w:t>ExampleAnalysis</w:t>
      </w:r>
      <w:proofErr w:type="spellEnd"/>
      <w:r w:rsidR="00EC7AE8">
        <w:t xml:space="preserve">” directory. </w:t>
      </w:r>
      <w:r w:rsidR="00AD362A">
        <w:t xml:space="preserve"> You should see a directory named “Graphs”. This is where all your graphs from your processed data will be located.</w:t>
      </w:r>
      <w:r w:rsidR="001852EB">
        <w:t xml:space="preserve"> </w:t>
      </w:r>
      <w:r w:rsidR="00AA701E">
        <w:t xml:space="preserve">The “Graphs” directory will show up </w:t>
      </w:r>
      <w:r w:rsidR="00B11D6E">
        <w:t xml:space="preserve">in </w:t>
      </w:r>
      <w:r w:rsidR="00FF60E5">
        <w:t>the</w:t>
      </w:r>
      <w:r w:rsidR="00B11D6E">
        <w:t xml:space="preserve"> directory that has the MSRESOLVESG.py that you have ran.</w:t>
      </w:r>
      <w:ins w:id="61" w:author="Lane Lee" w:date="2022-04-25T10:33:00Z">
        <w:r w:rsidR="00A83DCA">
          <w:t xml:space="preserve"> Please refer to section </w:t>
        </w:r>
        <w:r w:rsidR="00A83DCA" w:rsidRPr="00A83DCA">
          <w:rPr>
            <w:b/>
            <w:bCs/>
            <w:rPrChange w:id="62" w:author="Lane Lee" w:date="2022-04-25T10:33:00Z">
              <w:rPr/>
            </w:rPrChange>
          </w:rPr>
          <w:t>2.3 Files Produce</w:t>
        </w:r>
      </w:ins>
      <w:ins w:id="63" w:author="Lane Lee" w:date="2022-04-25T10:34:00Z">
        <w:r w:rsidR="00A83DCA">
          <w:rPr>
            <w:b/>
            <w:bCs/>
          </w:rPr>
          <w:t>d</w:t>
        </w:r>
      </w:ins>
      <w:ins w:id="64" w:author="Lane Lee" w:date="2022-04-25T10:33:00Z">
        <w:r w:rsidR="00A83DCA">
          <w:t xml:space="preserve"> to learn more about the files created by MSRESOLVE</w:t>
        </w:r>
      </w:ins>
      <w:ins w:id="65" w:author="Lane Lee" w:date="2022-04-25T10:34:00Z">
        <w:r w:rsidR="00A83DCA">
          <w:t xml:space="preserve"> once an analysis is </w:t>
        </w:r>
      </w:ins>
      <w:ins w:id="66" w:author="Lane Lee" w:date="2022-04-25T10:35:00Z">
        <w:r w:rsidR="00A83DCA">
          <w:t>run</w:t>
        </w:r>
      </w:ins>
      <w:ins w:id="67" w:author="Lane Lee" w:date="2022-04-25T10:34:00Z">
        <w:r w:rsidR="00A83DCA">
          <w:t xml:space="preserve">. </w:t>
        </w:r>
      </w:ins>
      <w:del w:id="68" w:author="Lane Lee" w:date="2022-04-25T10:33:00Z">
        <w:r w:rsidR="00B11D6E" w:rsidDel="00A83DCA">
          <w:delText xml:space="preserve"> </w:delText>
        </w:r>
      </w:del>
    </w:p>
    <w:p w14:paraId="379449E8" w14:textId="77777777" w:rsidR="00F566D4" w:rsidRDefault="00F566D4" w:rsidP="009A5F82">
      <w:pPr>
        <w:rPr>
          <w:ins w:id="69" w:author="Lane Lee" w:date="2022-04-25T10:30:00Z"/>
        </w:rPr>
      </w:pPr>
    </w:p>
    <w:p w14:paraId="2101AF7D" w14:textId="77777777" w:rsidR="00F566D4" w:rsidRDefault="00F566D4" w:rsidP="009A5F82">
      <w:pPr>
        <w:rPr>
          <w:ins w:id="70" w:author="Lane Lee" w:date="2022-04-25T10:30:00Z"/>
        </w:rPr>
      </w:pPr>
    </w:p>
    <w:p w14:paraId="5B0B60C5" w14:textId="77777777" w:rsidR="00F566D4" w:rsidRDefault="00F566D4" w:rsidP="009A5F82">
      <w:pPr>
        <w:rPr>
          <w:ins w:id="71" w:author="Lane Lee" w:date="2022-04-25T10:30:00Z"/>
        </w:rPr>
      </w:pPr>
    </w:p>
    <w:p w14:paraId="49A219D4" w14:textId="77777777" w:rsidR="00F566D4" w:rsidRDefault="00F566D4" w:rsidP="009A5F82">
      <w:pPr>
        <w:rPr>
          <w:ins w:id="72" w:author="Lane Lee" w:date="2022-04-25T10:30:00Z"/>
        </w:rPr>
      </w:pPr>
    </w:p>
    <w:p w14:paraId="3B4184DF" w14:textId="77777777" w:rsidR="00F566D4" w:rsidRDefault="00F566D4" w:rsidP="009A5F82">
      <w:pPr>
        <w:rPr>
          <w:ins w:id="73" w:author="Lane Lee" w:date="2022-04-25T10:30:00Z"/>
        </w:rPr>
      </w:pPr>
    </w:p>
    <w:p w14:paraId="3AA54D1C" w14:textId="77777777" w:rsidR="00F566D4" w:rsidRDefault="00F566D4" w:rsidP="009A5F82">
      <w:pPr>
        <w:rPr>
          <w:ins w:id="74" w:author="Lane Lee" w:date="2022-04-25T10:30:00Z"/>
        </w:rPr>
      </w:pPr>
    </w:p>
    <w:p w14:paraId="7E087405" w14:textId="77777777" w:rsidR="00F566D4" w:rsidRDefault="00F566D4" w:rsidP="009A5F82">
      <w:pPr>
        <w:rPr>
          <w:ins w:id="75" w:author="Lane Lee" w:date="2022-04-25T10:30:00Z"/>
        </w:rPr>
      </w:pPr>
    </w:p>
    <w:p w14:paraId="388B5D49" w14:textId="77777777" w:rsidR="00F566D4" w:rsidRDefault="00F566D4" w:rsidP="009A5F82">
      <w:pPr>
        <w:rPr>
          <w:ins w:id="76" w:author="Lane Lee" w:date="2022-04-25T10:30:00Z"/>
        </w:rPr>
      </w:pPr>
    </w:p>
    <w:p w14:paraId="28820E91" w14:textId="77777777" w:rsidR="00F566D4" w:rsidRDefault="00F566D4" w:rsidP="009A5F82">
      <w:pPr>
        <w:rPr>
          <w:ins w:id="77" w:author="Lane Lee" w:date="2022-04-25T10:30:00Z"/>
        </w:rPr>
      </w:pPr>
    </w:p>
    <w:p w14:paraId="5BC54B03" w14:textId="2E152005" w:rsidR="00F566D4" w:rsidRDefault="00F566D4" w:rsidP="00F566D4">
      <w:pPr>
        <w:pStyle w:val="Heading2"/>
        <w:rPr>
          <w:ins w:id="78" w:author="Lane Lee" w:date="2022-04-25T10:30:00Z"/>
        </w:rPr>
        <w:pPrChange w:id="79" w:author="Lane Lee" w:date="2022-04-25T10:30:00Z">
          <w:pPr/>
        </w:pPrChange>
      </w:pPr>
      <w:ins w:id="80" w:author="Lane Lee" w:date="2022-04-25T10:30:00Z">
        <w:r>
          <w:t xml:space="preserve">2.3 </w:t>
        </w:r>
      </w:ins>
      <w:ins w:id="81" w:author="Lane Lee" w:date="2022-04-25T10:31:00Z">
        <w:r w:rsidR="00175698">
          <w:t>Files Produced</w:t>
        </w:r>
      </w:ins>
    </w:p>
    <w:p w14:paraId="1803680D" w14:textId="77777777" w:rsidR="00F566D4" w:rsidRDefault="00F566D4" w:rsidP="009A5F82">
      <w:pPr>
        <w:rPr>
          <w:ins w:id="82" w:author="Lane Lee" w:date="2022-04-25T10:30:00Z"/>
        </w:rPr>
      </w:pPr>
    </w:p>
    <w:p w14:paraId="5F8E212F" w14:textId="3ADBA987" w:rsidR="00C82573" w:rsidRDefault="00BB3643" w:rsidP="009A5F82">
      <w:pPr>
        <w:rPr>
          <w:ins w:id="83" w:author="Lane Lee" w:date="2022-04-25T10:09:00Z"/>
        </w:rPr>
      </w:pPr>
      <w:ins w:id="84" w:author="Lane Lee" w:date="2022-04-25T09:50:00Z">
        <w:r>
          <w:t xml:space="preserve">The directory in </w:t>
        </w:r>
      </w:ins>
      <w:ins w:id="85" w:author="Lane Lee" w:date="2022-04-25T09:51:00Z">
        <w:r>
          <w:t xml:space="preserve">which you </w:t>
        </w:r>
      </w:ins>
      <w:ins w:id="86" w:author="Lane Lee" w:date="2022-04-25T09:50:00Z">
        <w:r>
          <w:t>ran MSRESOLVESG.py wil</w:t>
        </w:r>
      </w:ins>
      <w:ins w:id="87" w:author="Lane Lee" w:date="2022-04-25T09:51:00Z">
        <w:r>
          <w:t xml:space="preserve">l also have files such as </w:t>
        </w:r>
      </w:ins>
      <w:ins w:id="88" w:author="Lane Lee" w:date="2022-04-25T09:58:00Z">
        <w:r w:rsidR="005E2DA8">
          <w:t>“</w:t>
        </w:r>
        <w:r w:rsidR="005E2DA8" w:rsidRPr="005E2DA8">
          <w:t>ScaledConcentrations</w:t>
        </w:r>
        <w:r w:rsidR="005E2DA8">
          <w:t>.</w:t>
        </w:r>
      </w:ins>
      <w:ins w:id="89" w:author="Lane Lee" w:date="2022-04-25T09:59:00Z">
        <w:r w:rsidR="005E2DA8">
          <w:t>csv” and</w:t>
        </w:r>
      </w:ins>
      <w:ins w:id="90" w:author="Lane Lee" w:date="2022-04-25T10:01:00Z">
        <w:r w:rsidR="00BC66DD">
          <w:t xml:space="preserve"> “</w:t>
        </w:r>
      </w:ins>
      <w:ins w:id="91" w:author="Lane Lee" w:date="2022-04-25T10:02:00Z">
        <w:r w:rsidR="00BC66DD" w:rsidRPr="00BC66DD">
          <w:t>ScaledConcentrations_Statistics</w:t>
        </w:r>
        <w:r w:rsidR="00BC66DD">
          <w:t xml:space="preserve">.csv”. </w:t>
        </w:r>
      </w:ins>
      <w:ins w:id="92" w:author="Lane Lee" w:date="2022-04-25T10:03:00Z">
        <w:r w:rsidR="00BC66DD">
          <w:t>“</w:t>
        </w:r>
        <w:r w:rsidR="00BC66DD" w:rsidRPr="005E2DA8">
          <w:t>ScaledConcentrations</w:t>
        </w:r>
        <w:r w:rsidR="00BC66DD">
          <w:t>.csv</w:t>
        </w:r>
        <w:r w:rsidR="00BC66DD">
          <w:t xml:space="preserve">” </w:t>
        </w:r>
      </w:ins>
      <w:ins w:id="93" w:author="Lane Lee" w:date="2022-04-25T10:04:00Z">
        <w:r w:rsidR="00BC66DD">
          <w:t xml:space="preserve">includes a table of </w:t>
        </w:r>
      </w:ins>
      <w:ins w:id="94" w:author="Lane Lee" w:date="2022-04-25T10:05:00Z">
        <w:r w:rsidR="00BC66DD">
          <w:t xml:space="preserve">solved </w:t>
        </w:r>
      </w:ins>
      <w:ins w:id="95" w:author="Lane Lee" w:date="2022-04-25T10:04:00Z">
        <w:r w:rsidR="00BC66DD">
          <w:t>scaled concentrations</w:t>
        </w:r>
      </w:ins>
      <w:ins w:id="96" w:author="Lane Lee" w:date="2022-04-25T10:07:00Z">
        <w:r w:rsidR="00E35250">
          <w:t xml:space="preserve"> (relative to Carbon Monoxide)</w:t>
        </w:r>
      </w:ins>
      <w:ins w:id="97" w:author="Lane Lee" w:date="2022-04-25T10:04:00Z">
        <w:r w:rsidR="00BC66DD">
          <w:t xml:space="preserve"> </w:t>
        </w:r>
      </w:ins>
      <w:ins w:id="98" w:author="Lane Lee" w:date="2022-04-25T10:05:00Z">
        <w:r w:rsidR="00BC66DD">
          <w:t xml:space="preserve">for each molecule </w:t>
        </w:r>
      </w:ins>
      <w:ins w:id="99" w:author="Lane Lee" w:date="2022-04-25T10:06:00Z">
        <w:r w:rsidR="00E35250">
          <w:t>relative to time</w:t>
        </w:r>
      </w:ins>
      <w:ins w:id="100" w:author="Lane Lee" w:date="2022-04-25T10:10:00Z">
        <w:r w:rsidR="00E35250">
          <w:t xml:space="preserve"> as shown in the figure below.</w:t>
        </w:r>
      </w:ins>
    </w:p>
    <w:p w14:paraId="43B2FB3C" w14:textId="40A36393" w:rsidR="00E35250" w:rsidRDefault="00E35250" w:rsidP="00983BE7">
      <w:pPr>
        <w:jc w:val="center"/>
        <w:rPr>
          <w:ins w:id="101" w:author="Lane Lee" w:date="2022-04-25T10:06:00Z"/>
        </w:rPr>
        <w:pPrChange w:id="102" w:author="Lane Lee" w:date="2022-04-25T10:57:00Z">
          <w:pPr/>
        </w:pPrChange>
      </w:pPr>
      <w:ins w:id="103" w:author="Lane Lee" w:date="2022-04-25T10:09:00Z">
        <w:r>
          <w:rPr>
            <w:noProof/>
          </w:rPr>
          <w:drawing>
            <wp:inline distT="0" distB="0" distL="0" distR="0" wp14:anchorId="572FE1FB" wp14:editId="3386A83E">
              <wp:extent cx="4496427" cy="229584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4496427" cy="2295845"/>
                      </a:xfrm>
                      <a:prstGeom prst="rect">
                        <a:avLst/>
                      </a:prstGeom>
                    </pic:spPr>
                  </pic:pic>
                </a:graphicData>
              </a:graphic>
            </wp:inline>
          </w:drawing>
        </w:r>
      </w:ins>
    </w:p>
    <w:p w14:paraId="6EA29A0A" w14:textId="59128504" w:rsidR="00E35250" w:rsidRPr="00E35250" w:rsidRDefault="00E35250" w:rsidP="009A5F82">
      <w:pPr>
        <w:rPr>
          <w:b/>
          <w:bCs/>
          <w:rPrChange w:id="104" w:author="Lane Lee" w:date="2022-04-25T10:10:00Z">
            <w:rPr/>
          </w:rPrChange>
        </w:rPr>
      </w:pPr>
      <w:ins w:id="105" w:author="Lane Lee" w:date="2022-04-25T10:10:00Z">
        <w:r>
          <w:rPr>
            <w:b/>
            <w:bCs/>
          </w:rPr>
          <w:t xml:space="preserve">Figure: </w:t>
        </w:r>
        <w:r>
          <w:t>“</w:t>
        </w:r>
        <w:r w:rsidRPr="005E2DA8">
          <w:t>ScaledConcentrations</w:t>
        </w:r>
        <w:r>
          <w:t>.csv”</w:t>
        </w:r>
        <w:r>
          <w:t xml:space="preserve"> </w:t>
        </w:r>
      </w:ins>
      <w:ins w:id="106" w:author="Lane Lee" w:date="2022-04-25T10:11:00Z">
        <w:r w:rsidR="00FA30C5">
          <w:t>from the “</w:t>
        </w:r>
        <w:proofErr w:type="spellStart"/>
        <w:r w:rsidR="00FA30C5">
          <w:t>ExampleAnalysis</w:t>
        </w:r>
        <w:proofErr w:type="spellEnd"/>
        <w:r w:rsidR="00FA30C5">
          <w:t xml:space="preserve">” </w:t>
        </w:r>
      </w:ins>
      <w:ins w:id="107" w:author="Lane Lee" w:date="2022-04-25T10:15:00Z">
        <w:r w:rsidR="00FA30C5">
          <w:t>directory after MSRESOLVE.py has been ran.</w:t>
        </w:r>
      </w:ins>
      <w:ins w:id="108" w:author="Lane Lee" w:date="2022-04-25T10:11:00Z">
        <w:r w:rsidR="00FA30C5">
          <w:t xml:space="preserve"> </w:t>
        </w:r>
      </w:ins>
    </w:p>
    <w:p w14:paraId="4F0D5815" w14:textId="3685E004" w:rsidR="003F2AF1" w:rsidRDefault="003F2AF1" w:rsidP="009A5F82">
      <w:pPr>
        <w:rPr>
          <w:ins w:id="109" w:author="Lane Lee" w:date="2022-04-25T10:15:00Z"/>
        </w:rPr>
      </w:pPr>
    </w:p>
    <w:p w14:paraId="48EFD311" w14:textId="2E2D460F" w:rsidR="00FA30C5" w:rsidRDefault="00100B28" w:rsidP="009A5F82">
      <w:pPr>
        <w:rPr>
          <w:ins w:id="110" w:author="Lane Lee" w:date="2022-04-25T10:26:00Z"/>
        </w:rPr>
      </w:pPr>
      <w:ins w:id="111" w:author="Lane Lee" w:date="2022-04-25T10:16:00Z">
        <w:r>
          <w:t xml:space="preserve">The </w:t>
        </w:r>
        <w:r>
          <w:t>“</w:t>
        </w:r>
        <w:r w:rsidRPr="00BC66DD">
          <w:t>ScaledConcentrations_Statistics</w:t>
        </w:r>
        <w:r>
          <w:t>.csv”</w:t>
        </w:r>
        <w:r>
          <w:t xml:space="preserve"> </w:t>
        </w:r>
      </w:ins>
      <w:ins w:id="112" w:author="Lane Lee" w:date="2022-04-25T11:01:00Z">
        <w:r w:rsidR="008335CC">
          <w:t xml:space="preserve">file </w:t>
        </w:r>
      </w:ins>
      <w:ins w:id="113" w:author="Lane Lee" w:date="2022-04-25T10:16:00Z">
        <w:r>
          <w:t xml:space="preserve">is </w:t>
        </w:r>
      </w:ins>
      <w:ins w:id="114" w:author="Lane Lee" w:date="2022-04-25T10:17:00Z">
        <w:r>
          <w:t xml:space="preserve">also a </w:t>
        </w:r>
      </w:ins>
      <w:ins w:id="115" w:author="Lane Lee" w:date="2022-04-25T10:18:00Z">
        <w:r>
          <w:t>file</w:t>
        </w:r>
      </w:ins>
      <w:ins w:id="116" w:author="Lane Lee" w:date="2022-04-25T10:19:00Z">
        <w:r>
          <w:t xml:space="preserve"> created after an analysis is ran. This file will include </w:t>
        </w:r>
      </w:ins>
      <w:ins w:id="117" w:author="Lane Lee" w:date="2022-04-25T10:20:00Z">
        <w:r>
          <w:t xml:space="preserve">information such as scaled </w:t>
        </w:r>
      </w:ins>
      <w:ins w:id="118" w:author="Lane Lee" w:date="2022-04-25T10:21:00Z">
        <w:r>
          <w:t xml:space="preserve">concentration </w:t>
        </w:r>
        <w:r w:rsidR="00102C7C">
          <w:t xml:space="preserve">means, standard deviations, </w:t>
        </w:r>
      </w:ins>
      <w:ins w:id="119" w:author="Lane Lee" w:date="2022-04-25T10:22:00Z">
        <w:r w:rsidR="00102C7C">
          <w:t xml:space="preserve">and </w:t>
        </w:r>
      </w:ins>
      <w:ins w:id="120" w:author="Lane Lee" w:date="2022-04-25T10:21:00Z">
        <w:r w:rsidR="00102C7C">
          <w:t>standard errors</w:t>
        </w:r>
      </w:ins>
      <w:ins w:id="121" w:author="Lane Lee" w:date="2022-04-25T10:22:00Z">
        <w:r w:rsidR="00102C7C">
          <w:t xml:space="preserve"> to name a few. Below is an example of the </w:t>
        </w:r>
      </w:ins>
      <w:ins w:id="122" w:author="Lane Lee" w:date="2022-04-25T10:25:00Z">
        <w:r w:rsidR="00102C7C">
          <w:t>“</w:t>
        </w:r>
        <w:r w:rsidR="00102C7C" w:rsidRPr="00BC66DD">
          <w:t>ScaledConcentrations_Statistics</w:t>
        </w:r>
        <w:r w:rsidR="00102C7C">
          <w:t>.csv”</w:t>
        </w:r>
        <w:r w:rsidR="00102C7C">
          <w:t xml:space="preserve"> file. </w:t>
        </w:r>
      </w:ins>
    </w:p>
    <w:p w14:paraId="4B10771E" w14:textId="65B8BB09" w:rsidR="00F566D4" w:rsidRDefault="00F566D4" w:rsidP="00983BE7">
      <w:pPr>
        <w:jc w:val="center"/>
        <w:rPr>
          <w:ins w:id="123" w:author="Lane Lee" w:date="2022-04-25T10:16:00Z"/>
        </w:rPr>
        <w:pPrChange w:id="124" w:author="Lane Lee" w:date="2022-04-25T10:57:00Z">
          <w:pPr/>
        </w:pPrChange>
      </w:pPr>
      <w:ins w:id="125" w:author="Lane Lee" w:date="2022-04-25T10:26:00Z">
        <w:r>
          <w:rPr>
            <w:noProof/>
          </w:rPr>
          <w:drawing>
            <wp:inline distT="0" distB="0" distL="0" distR="0" wp14:anchorId="7AEC337D" wp14:editId="01515BA1">
              <wp:extent cx="5496692" cy="1552792"/>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96692" cy="1552792"/>
                      </a:xfrm>
                      <a:prstGeom prst="rect">
                        <a:avLst/>
                      </a:prstGeom>
                    </pic:spPr>
                  </pic:pic>
                </a:graphicData>
              </a:graphic>
            </wp:inline>
          </w:drawing>
        </w:r>
      </w:ins>
    </w:p>
    <w:p w14:paraId="7A419416" w14:textId="66075B81" w:rsidR="00FA30C5" w:rsidRDefault="00F566D4" w:rsidP="009A5F82">
      <w:pPr>
        <w:rPr>
          <w:ins w:id="126" w:author="Lane Lee" w:date="2022-04-25T10:45:00Z"/>
        </w:rPr>
      </w:pPr>
      <w:ins w:id="127" w:author="Lane Lee" w:date="2022-04-25T10:26:00Z">
        <w:r>
          <w:rPr>
            <w:b/>
            <w:bCs/>
          </w:rPr>
          <w:t xml:space="preserve">Figure: </w:t>
        </w:r>
        <w:r>
          <w:t>“</w:t>
        </w:r>
      </w:ins>
      <w:ins w:id="128" w:author="Lane Lee" w:date="2022-04-25T10:27:00Z">
        <w:r w:rsidRPr="00BC66DD">
          <w:t>ScaledConcentrations_Statistics</w:t>
        </w:r>
        <w:r>
          <w:t>.csv</w:t>
        </w:r>
      </w:ins>
      <w:ins w:id="129" w:author="Lane Lee" w:date="2022-04-25T10:26:00Z">
        <w:r>
          <w:t>” from the “</w:t>
        </w:r>
        <w:proofErr w:type="spellStart"/>
        <w:r>
          <w:t>ExampleAnalysis</w:t>
        </w:r>
        <w:proofErr w:type="spellEnd"/>
        <w:r>
          <w:t xml:space="preserve">” directory after MSRESOLVE.py has been ran. </w:t>
        </w:r>
      </w:ins>
    </w:p>
    <w:p w14:paraId="434E5AA0" w14:textId="32DCBE4F" w:rsidR="00AD7305" w:rsidRDefault="00AD7305" w:rsidP="009A5F82">
      <w:pPr>
        <w:rPr>
          <w:ins w:id="130" w:author="Lane Lee" w:date="2022-04-25T10:48:00Z"/>
        </w:rPr>
      </w:pPr>
      <w:ins w:id="131" w:author="Lane Lee" w:date="2022-04-25T10:45:00Z">
        <w:r>
          <w:lastRenderedPageBreak/>
          <w:t xml:space="preserve">There are also several files produced with </w:t>
        </w:r>
      </w:ins>
      <w:ins w:id="132" w:author="Lane Lee" w:date="2022-04-25T10:46:00Z">
        <w:r>
          <w:t xml:space="preserve">the tag “Exported” at the beginning of the file name. </w:t>
        </w:r>
      </w:ins>
    </w:p>
    <w:p w14:paraId="597DBC3B" w14:textId="47AB13FA" w:rsidR="00AD7305" w:rsidRDefault="00AD7305" w:rsidP="009A5F82">
      <w:pPr>
        <w:rPr>
          <w:ins w:id="133" w:author="Lane Lee" w:date="2022-04-25T10:48:00Z"/>
        </w:rPr>
      </w:pPr>
    </w:p>
    <w:p w14:paraId="092A30EB" w14:textId="16F1D791" w:rsidR="00AD7305" w:rsidRDefault="00AD7305" w:rsidP="009A5F82">
      <w:pPr>
        <w:rPr>
          <w:ins w:id="134" w:author="Lane Lee" w:date="2022-04-25T10:57:00Z"/>
        </w:rPr>
      </w:pPr>
      <w:ins w:id="135" w:author="Lane Lee" w:date="2022-04-25T10:48:00Z">
        <w:r>
          <w:t>The “</w:t>
        </w:r>
        <w:r w:rsidRPr="00AD7305">
          <w:t>ExportedIonizationEfficienciesSourcesTypes</w:t>
        </w:r>
        <w:r>
          <w:t xml:space="preserve">.csv” </w:t>
        </w:r>
      </w:ins>
      <w:ins w:id="136" w:author="Lane Lee" w:date="2022-04-25T11:01:00Z">
        <w:r w:rsidR="008335CC">
          <w:t xml:space="preserve">file </w:t>
        </w:r>
      </w:ins>
      <w:ins w:id="137" w:author="Lane Lee" w:date="2022-04-25T10:48:00Z">
        <w:r>
          <w:t xml:space="preserve">is a file that </w:t>
        </w:r>
      </w:ins>
      <w:ins w:id="138" w:author="Lane Lee" w:date="2022-04-25T10:49:00Z">
        <w:r>
          <w:t xml:space="preserve">provides that users with information such as the </w:t>
        </w:r>
      </w:ins>
      <w:ins w:id="139" w:author="Lane Lee" w:date="2022-04-25T10:55:00Z">
        <w:r w:rsidR="00B136F6">
          <w:t>i</w:t>
        </w:r>
      </w:ins>
      <w:ins w:id="140" w:author="Lane Lee" w:date="2022-04-25T10:49:00Z">
        <w:r>
          <w:t xml:space="preserve">onization efficiency </w:t>
        </w:r>
      </w:ins>
      <w:ins w:id="141" w:author="Lane Lee" w:date="2022-04-25T10:53:00Z">
        <w:r w:rsidR="00B136F6">
          <w:t xml:space="preserve">factor </w:t>
        </w:r>
      </w:ins>
      <w:ins w:id="142" w:author="Lane Lee" w:date="2022-04-25T10:54:00Z">
        <w:r w:rsidR="00B136F6">
          <w:t>used in calculating molecule scaled concentration and the m</w:t>
        </w:r>
        <w:r w:rsidR="00B136F6" w:rsidRPr="00B136F6">
          <w:t xml:space="preserve">ethod to </w:t>
        </w:r>
      </w:ins>
      <w:ins w:id="143" w:author="Lane Lee" w:date="2022-04-25T10:55:00Z">
        <w:r w:rsidR="00B136F6">
          <w:t>o</w:t>
        </w:r>
      </w:ins>
      <w:ins w:id="144" w:author="Lane Lee" w:date="2022-04-25T10:54:00Z">
        <w:r w:rsidR="00B136F6" w:rsidRPr="00B136F6">
          <w:t xml:space="preserve">btain </w:t>
        </w:r>
      </w:ins>
      <w:ins w:id="145" w:author="Lane Lee" w:date="2022-04-25T10:55:00Z">
        <w:r w:rsidR="00B136F6">
          <w:t>i</w:t>
        </w:r>
      </w:ins>
      <w:ins w:id="146" w:author="Lane Lee" w:date="2022-04-25T10:54:00Z">
        <w:r w:rsidR="00B136F6" w:rsidRPr="00B136F6">
          <w:t xml:space="preserve">onization </w:t>
        </w:r>
      </w:ins>
      <w:ins w:id="147" w:author="Lane Lee" w:date="2022-04-25T10:55:00Z">
        <w:r w:rsidR="00B136F6">
          <w:t>e</w:t>
        </w:r>
      </w:ins>
      <w:ins w:id="148" w:author="Lane Lee" w:date="2022-04-25T10:54:00Z">
        <w:r w:rsidR="00B136F6" w:rsidRPr="00B136F6">
          <w:t>fficiency</w:t>
        </w:r>
      </w:ins>
      <w:ins w:id="149" w:author="Lane Lee" w:date="2022-04-25T10:55:00Z">
        <w:r w:rsidR="00B136F6">
          <w:t xml:space="preserve"> as shown below</w:t>
        </w:r>
      </w:ins>
      <w:ins w:id="150" w:author="Lane Lee" w:date="2022-04-25T10:54:00Z">
        <w:r w:rsidR="00B136F6">
          <w:t xml:space="preserve">. </w:t>
        </w:r>
      </w:ins>
    </w:p>
    <w:p w14:paraId="7AF4A5E5" w14:textId="424D647A" w:rsidR="00983BE7" w:rsidRPr="00F566D4" w:rsidRDefault="00983BE7" w:rsidP="00983BE7">
      <w:pPr>
        <w:jc w:val="center"/>
        <w:rPr>
          <w:ins w:id="151" w:author="Lane Lee" w:date="2022-04-25T10:16:00Z"/>
          <w:b/>
          <w:bCs/>
          <w:rPrChange w:id="152" w:author="Lane Lee" w:date="2022-04-25T10:26:00Z">
            <w:rPr>
              <w:ins w:id="153" w:author="Lane Lee" w:date="2022-04-25T10:16:00Z"/>
            </w:rPr>
          </w:rPrChange>
        </w:rPr>
        <w:pPrChange w:id="154" w:author="Lane Lee" w:date="2022-04-25T10:57:00Z">
          <w:pPr/>
        </w:pPrChange>
      </w:pPr>
      <w:ins w:id="155" w:author="Lane Lee" w:date="2022-04-25T10:57:00Z">
        <w:r>
          <w:rPr>
            <w:b/>
            <w:bCs/>
            <w:noProof/>
          </w:rPr>
          <w:drawing>
            <wp:inline distT="0" distB="0" distL="0" distR="0" wp14:anchorId="2E1483DF" wp14:editId="643BE781">
              <wp:extent cx="2819794"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2819794" cy="771633"/>
                      </a:xfrm>
                      <a:prstGeom prst="rect">
                        <a:avLst/>
                      </a:prstGeom>
                    </pic:spPr>
                  </pic:pic>
                </a:graphicData>
              </a:graphic>
            </wp:inline>
          </w:drawing>
        </w:r>
      </w:ins>
    </w:p>
    <w:p w14:paraId="56F63E84" w14:textId="2C3D4CC7" w:rsidR="00983BE7" w:rsidRDefault="00983BE7" w:rsidP="00983BE7">
      <w:pPr>
        <w:rPr>
          <w:ins w:id="156" w:author="Lane Lee" w:date="2022-04-25T10:57:00Z"/>
        </w:rPr>
      </w:pPr>
      <w:ins w:id="157" w:author="Lane Lee" w:date="2022-04-25T10:57:00Z">
        <w:r>
          <w:rPr>
            <w:b/>
            <w:bCs/>
          </w:rPr>
          <w:t xml:space="preserve">Figure: </w:t>
        </w:r>
        <w:r>
          <w:t>“</w:t>
        </w:r>
        <w:r w:rsidRPr="00AD7305">
          <w:t>ExportedIonizationEfficienciesSourcesTypes</w:t>
        </w:r>
        <w:r>
          <w:t>.csv” from the “</w:t>
        </w:r>
        <w:proofErr w:type="spellStart"/>
        <w:r>
          <w:t>ExampleAnalysis</w:t>
        </w:r>
        <w:proofErr w:type="spellEnd"/>
        <w:r>
          <w:t xml:space="preserve">” directory after MSRESOLVE.py has been ran. </w:t>
        </w:r>
      </w:ins>
    </w:p>
    <w:p w14:paraId="6EC31491" w14:textId="7F631C1C" w:rsidR="00FA30C5" w:rsidRDefault="00FA30C5" w:rsidP="009A5F82">
      <w:pPr>
        <w:rPr>
          <w:ins w:id="158" w:author="Lane Lee" w:date="2022-04-25T11:01:00Z"/>
        </w:rPr>
      </w:pPr>
    </w:p>
    <w:p w14:paraId="183A48B9" w14:textId="31796409" w:rsidR="008335CC" w:rsidRDefault="008335CC" w:rsidP="009A5F82">
      <w:pPr>
        <w:rPr>
          <w:ins w:id="159" w:author="Lane Lee" w:date="2022-04-25T12:37:00Z"/>
        </w:rPr>
      </w:pPr>
      <w:ins w:id="160" w:author="Lane Lee" w:date="2022-04-25T11:03:00Z">
        <w:r>
          <w:t>The “</w:t>
        </w:r>
      </w:ins>
      <w:ins w:id="161" w:author="Lane Lee" w:date="2022-04-25T11:02:00Z">
        <w:r w:rsidRPr="008335CC">
          <w:t>ExportedSLSUniqueMassesUsedInSolvingMolecules</w:t>
        </w:r>
        <w:r>
          <w:t>.csv” is a file that’s exported when the SLS solving method is chos</w:t>
        </w:r>
      </w:ins>
      <w:ins w:id="162" w:author="Lane Lee" w:date="2022-04-25T11:03:00Z">
        <w:r>
          <w:t xml:space="preserve">en (Refer to the MSRESOLVE manual to learn more about SLS). </w:t>
        </w:r>
      </w:ins>
      <w:ins w:id="163" w:author="Lane Lee" w:date="2022-04-25T11:08:00Z">
        <w:r w:rsidR="00190EEE">
          <w:t xml:space="preserve">This file </w:t>
        </w:r>
      </w:ins>
      <w:ins w:id="164" w:author="Lane Lee" w:date="2022-04-25T11:09:00Z">
        <w:r w:rsidR="00190EEE">
          <w:t>shows the user the unique masses used in solving molecule concentration</w:t>
        </w:r>
      </w:ins>
      <w:ins w:id="165" w:author="Lane Lee" w:date="2022-04-25T11:13:00Z">
        <w:r w:rsidR="00460723">
          <w:t xml:space="preserve"> based on </w:t>
        </w:r>
      </w:ins>
      <w:ins w:id="166" w:author="Lane Lee" w:date="2022-04-25T11:14:00Z">
        <w:r w:rsidR="00460723">
          <w:t>time</w:t>
        </w:r>
      </w:ins>
      <w:ins w:id="167" w:author="Lane Lee" w:date="2022-04-25T11:09:00Z">
        <w:r w:rsidR="00190EEE">
          <w:t>.</w:t>
        </w:r>
      </w:ins>
      <w:ins w:id="168" w:author="Lane Lee" w:date="2022-04-25T11:10:00Z">
        <w:r w:rsidR="00460723">
          <w:t xml:space="preserve"> These unique masses play a key factor in </w:t>
        </w:r>
      </w:ins>
      <w:ins w:id="169" w:author="Lane Lee" w:date="2022-04-25T11:13:00Z">
        <w:r w:rsidR="00460723">
          <w:t>solving scaled molecule concentrations</w:t>
        </w:r>
      </w:ins>
      <w:ins w:id="170" w:author="Lane Lee" w:date="2022-04-25T11:14:00Z">
        <w:r w:rsidR="00186152">
          <w:t xml:space="preserve">. </w:t>
        </w:r>
      </w:ins>
    </w:p>
    <w:p w14:paraId="18FF83F7" w14:textId="5F8BEE73" w:rsidR="00A364EE" w:rsidRDefault="00A364EE" w:rsidP="00A364EE">
      <w:pPr>
        <w:jc w:val="center"/>
        <w:rPr>
          <w:ins w:id="171" w:author="Lane Lee" w:date="2022-04-25T11:13:00Z"/>
        </w:rPr>
        <w:pPrChange w:id="172" w:author="Lane Lee" w:date="2022-04-25T12:38:00Z">
          <w:pPr/>
        </w:pPrChange>
      </w:pPr>
      <w:ins w:id="173" w:author="Lane Lee" w:date="2022-04-25T12:38:00Z">
        <w:r>
          <w:rPr>
            <w:noProof/>
          </w:rPr>
          <w:drawing>
            <wp:inline distT="0" distB="0" distL="0" distR="0" wp14:anchorId="164796A2" wp14:editId="1E3CA987">
              <wp:extent cx="3324689" cy="1152686"/>
              <wp:effectExtent l="0" t="0" r="9525"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324689" cy="1152686"/>
                      </a:xfrm>
                      <a:prstGeom prst="rect">
                        <a:avLst/>
                      </a:prstGeom>
                    </pic:spPr>
                  </pic:pic>
                </a:graphicData>
              </a:graphic>
            </wp:inline>
          </w:drawing>
        </w:r>
      </w:ins>
    </w:p>
    <w:p w14:paraId="38C88942" w14:textId="175C6533" w:rsidR="00460723" w:rsidRDefault="00A364EE" w:rsidP="009A5F82">
      <w:pPr>
        <w:rPr>
          <w:ins w:id="174" w:author="Lane Lee" w:date="2022-04-25T12:39:00Z"/>
        </w:rPr>
      </w:pPr>
      <w:ins w:id="175" w:author="Lane Lee" w:date="2022-04-25T12:38:00Z">
        <w:r>
          <w:rPr>
            <w:b/>
            <w:bCs/>
          </w:rPr>
          <w:t xml:space="preserve">Figure: </w:t>
        </w:r>
        <w:r>
          <w:t>“</w:t>
        </w:r>
        <w:r w:rsidRPr="008335CC">
          <w:t>ExportedSLSUniqueMassesUsedInSolvingMolecules</w:t>
        </w:r>
        <w:r>
          <w:t>.csv” from the “</w:t>
        </w:r>
        <w:proofErr w:type="spellStart"/>
        <w:r>
          <w:t>ExampleAnalysis</w:t>
        </w:r>
        <w:proofErr w:type="spellEnd"/>
        <w:r>
          <w:t xml:space="preserve">” directory after MSRESOLVE.py has been ran. </w:t>
        </w:r>
      </w:ins>
    </w:p>
    <w:p w14:paraId="4EA32374" w14:textId="6393EF62" w:rsidR="00A364EE" w:rsidRDefault="00A364EE" w:rsidP="009A5F82">
      <w:pPr>
        <w:rPr>
          <w:ins w:id="176" w:author="Lane Lee" w:date="2022-04-25T12:39:00Z"/>
        </w:rPr>
      </w:pPr>
    </w:p>
    <w:p w14:paraId="3D535F10" w14:textId="0CB397BB" w:rsidR="00A364EE" w:rsidRDefault="00A364EE" w:rsidP="009A5F82">
      <w:pPr>
        <w:rPr>
          <w:ins w:id="177" w:author="Lane Lee" w:date="2022-04-25T12:52:00Z"/>
        </w:rPr>
      </w:pPr>
      <w:ins w:id="178" w:author="Lane Lee" w:date="2022-04-25T12:39:00Z">
        <w:r>
          <w:t>The “</w:t>
        </w:r>
      </w:ins>
      <w:ins w:id="179" w:author="Lane Lee" w:date="2022-04-25T12:44:00Z">
        <w:r w:rsidR="00C61258" w:rsidRPr="00C61258">
          <w:t>ExportedSLSUniqueMassFragmentsUsed</w:t>
        </w:r>
        <w:r w:rsidR="00C61258">
          <w:t xml:space="preserve">.csv” is a file that also shows </w:t>
        </w:r>
      </w:ins>
      <w:ins w:id="180" w:author="Lane Lee" w:date="2022-04-25T12:48:00Z">
        <w:r w:rsidR="00F13789">
          <w:t xml:space="preserve">the user </w:t>
        </w:r>
      </w:ins>
      <w:ins w:id="181" w:author="Lane Lee" w:date="2022-04-25T12:51:00Z">
        <w:r w:rsidR="00F13789">
          <w:t xml:space="preserve">the </w:t>
        </w:r>
      </w:ins>
      <w:ins w:id="182" w:author="Lane Lee" w:date="2022-04-25T12:50:00Z">
        <w:r w:rsidR="00F13789">
          <w:t>unique</w:t>
        </w:r>
      </w:ins>
      <w:ins w:id="183" w:author="Lane Lee" w:date="2022-04-25T12:48:00Z">
        <w:r w:rsidR="00F13789">
          <w:t xml:space="preserve"> masses used in solving </w:t>
        </w:r>
      </w:ins>
      <w:ins w:id="184" w:author="Lane Lee" w:date="2022-04-25T12:51:00Z">
        <w:r w:rsidR="00F13789">
          <w:t xml:space="preserve">scaled </w:t>
        </w:r>
      </w:ins>
      <w:ins w:id="185" w:author="Lane Lee" w:date="2022-04-25T12:49:00Z">
        <w:r w:rsidR="00F13789">
          <w:t>molecule concentration based on time</w:t>
        </w:r>
        <w:r w:rsidR="00F13789">
          <w:t xml:space="preserve">. </w:t>
        </w:r>
      </w:ins>
      <w:ins w:id="186" w:author="Lane Lee" w:date="2022-04-25T12:52:00Z">
        <w:r w:rsidR="00F13789">
          <w:t>Unique m</w:t>
        </w:r>
      </w:ins>
      <w:ins w:id="187" w:author="Lane Lee" w:date="2022-04-25T12:49:00Z">
        <w:r w:rsidR="00F13789">
          <w:t>asses used are represented as “1” while masses not used are</w:t>
        </w:r>
      </w:ins>
      <w:ins w:id="188" w:author="Lane Lee" w:date="2022-04-25T12:50:00Z">
        <w:r w:rsidR="00F13789">
          <w:t xml:space="preserve"> represented with “0” in the table. </w:t>
        </w:r>
      </w:ins>
    </w:p>
    <w:p w14:paraId="60D08798" w14:textId="30ECD18F" w:rsidR="00F13789" w:rsidRDefault="002C5E84" w:rsidP="00B73440">
      <w:pPr>
        <w:rPr>
          <w:ins w:id="189" w:author="Lane Lee" w:date="2022-04-25T11:01:00Z"/>
        </w:rPr>
      </w:pPr>
      <w:ins w:id="190" w:author="Lane Lee" w:date="2022-04-25T12:53:00Z">
        <w:r>
          <w:rPr>
            <w:noProof/>
          </w:rPr>
          <w:drawing>
            <wp:inline distT="0" distB="0" distL="0" distR="0" wp14:anchorId="08302103" wp14:editId="03FEE8E6">
              <wp:extent cx="5943600" cy="6489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943600" cy="648970"/>
                      </a:xfrm>
                      <a:prstGeom prst="rect">
                        <a:avLst/>
                      </a:prstGeom>
                    </pic:spPr>
                  </pic:pic>
                </a:graphicData>
              </a:graphic>
            </wp:inline>
          </w:drawing>
        </w:r>
      </w:ins>
    </w:p>
    <w:p w14:paraId="654A0ABE" w14:textId="1EB3BCF9" w:rsidR="002C5E84" w:rsidRDefault="002C5E84" w:rsidP="002C5E84">
      <w:pPr>
        <w:rPr>
          <w:ins w:id="191" w:author="Lane Lee" w:date="2022-04-25T13:03:00Z"/>
        </w:rPr>
      </w:pPr>
      <w:ins w:id="192" w:author="Lane Lee" w:date="2022-04-25T12:54:00Z">
        <w:r>
          <w:rPr>
            <w:b/>
            <w:bCs/>
          </w:rPr>
          <w:t xml:space="preserve">Figure: </w:t>
        </w:r>
        <w:r>
          <w:t>“</w:t>
        </w:r>
        <w:r w:rsidRPr="00C61258">
          <w:t>ExportedSLSUniqueMassFragmentsUsed</w:t>
        </w:r>
        <w:r>
          <w:t>.csv” from the “</w:t>
        </w:r>
        <w:proofErr w:type="spellStart"/>
        <w:r>
          <w:t>ExampleAnalysis</w:t>
        </w:r>
        <w:proofErr w:type="spellEnd"/>
        <w:r>
          <w:t xml:space="preserve">” directory after MSRESOLVE.py has been ran. </w:t>
        </w:r>
      </w:ins>
    </w:p>
    <w:p w14:paraId="70655879" w14:textId="7B0006C0" w:rsidR="00DE0554" w:rsidRDefault="00DE0554" w:rsidP="002C5E84">
      <w:pPr>
        <w:rPr>
          <w:ins w:id="193" w:author="Lane Lee" w:date="2022-04-25T13:03:00Z"/>
        </w:rPr>
      </w:pPr>
    </w:p>
    <w:p w14:paraId="4B0FEA10" w14:textId="567B2D9B" w:rsidR="00DE0554" w:rsidRDefault="00DE0554" w:rsidP="002C5E84">
      <w:pPr>
        <w:rPr>
          <w:ins w:id="194" w:author="Lane Lee" w:date="2022-04-25T13:16:00Z"/>
        </w:rPr>
      </w:pPr>
      <w:ins w:id="195" w:author="Lane Lee" w:date="2022-04-25T13:03:00Z">
        <w:r>
          <w:lastRenderedPageBreak/>
          <w:t>The “</w:t>
        </w:r>
      </w:ins>
      <w:ins w:id="196" w:author="Lane Lee" w:date="2022-04-25T13:04:00Z">
        <w:r w:rsidRPr="00DE0554">
          <w:t>ExportedSLSUniqueMoleculesAndChosenMassFragments</w:t>
        </w:r>
        <w:r>
          <w:t xml:space="preserve">.csv” </w:t>
        </w:r>
      </w:ins>
      <w:ins w:id="197" w:author="Lane Lee" w:date="2022-04-25T13:14:00Z">
        <w:r w:rsidR="00C50635">
          <w:t xml:space="preserve">is a file that shows the </w:t>
        </w:r>
        <w:r w:rsidR="00C50635">
          <w:t>molecule so</w:t>
        </w:r>
      </w:ins>
      <w:ins w:id="198" w:author="Lane Lee" w:date="2022-04-25T13:15:00Z">
        <w:r w:rsidR="00C50635">
          <w:t xml:space="preserve">lving order </w:t>
        </w:r>
      </w:ins>
      <w:ins w:id="199" w:author="Lane Lee" w:date="2022-04-25T13:14:00Z">
        <w:r w:rsidR="00C50635">
          <w:t xml:space="preserve">used in solving scaled molecule concentration based on time. </w:t>
        </w:r>
      </w:ins>
      <w:ins w:id="200" w:author="Lane Lee" w:date="2022-04-25T13:15:00Z">
        <w:r w:rsidR="00C50635">
          <w:t>This solving order is specific to SLS</w:t>
        </w:r>
      </w:ins>
      <w:ins w:id="201" w:author="Lane Lee" w:date="2022-04-25T13:14:00Z">
        <w:r w:rsidR="00C50635">
          <w:t>.</w:t>
        </w:r>
      </w:ins>
    </w:p>
    <w:p w14:paraId="4E916BF3" w14:textId="295468A0" w:rsidR="00C50635" w:rsidRDefault="009111FF" w:rsidP="009111FF">
      <w:pPr>
        <w:jc w:val="center"/>
        <w:rPr>
          <w:ins w:id="202" w:author="Lane Lee" w:date="2022-04-25T12:54:00Z"/>
        </w:rPr>
        <w:pPrChange w:id="203" w:author="Lane Lee" w:date="2022-04-25T13:20:00Z">
          <w:pPr/>
        </w:pPrChange>
      </w:pPr>
      <w:ins w:id="204" w:author="Lane Lee" w:date="2022-04-25T13:20:00Z">
        <w:r>
          <w:rPr>
            <w:noProof/>
          </w:rPr>
          <w:drawing>
            <wp:inline distT="0" distB="0" distL="0" distR="0" wp14:anchorId="263E9153" wp14:editId="7F5A8DF3">
              <wp:extent cx="2762636" cy="2495898"/>
              <wp:effectExtent l="0" t="0" r="0" b="0"/>
              <wp:docPr id="10" name="Picture 10"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Exce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762636" cy="2495898"/>
                      </a:xfrm>
                      <a:prstGeom prst="rect">
                        <a:avLst/>
                      </a:prstGeom>
                    </pic:spPr>
                  </pic:pic>
                </a:graphicData>
              </a:graphic>
            </wp:inline>
          </w:drawing>
        </w:r>
      </w:ins>
    </w:p>
    <w:p w14:paraId="5C795D6F" w14:textId="4F3CB8C6" w:rsidR="009111FF" w:rsidRDefault="009111FF" w:rsidP="009111FF">
      <w:pPr>
        <w:rPr>
          <w:ins w:id="205" w:author="Lane Lee" w:date="2022-04-25T13:20:00Z"/>
        </w:rPr>
      </w:pPr>
      <w:ins w:id="206" w:author="Lane Lee" w:date="2022-04-25T13:20:00Z">
        <w:r>
          <w:rPr>
            <w:b/>
            <w:bCs/>
          </w:rPr>
          <w:t xml:space="preserve">Figure: </w:t>
        </w:r>
        <w:r>
          <w:t>“</w:t>
        </w:r>
        <w:r w:rsidRPr="00DE0554">
          <w:t>ExportedSLSUniqueMoleculesAndChosenMassFragments</w:t>
        </w:r>
        <w:r>
          <w:t>.csv” from the “</w:t>
        </w:r>
        <w:proofErr w:type="spellStart"/>
        <w:r>
          <w:t>ExampleAnalysis</w:t>
        </w:r>
        <w:proofErr w:type="spellEnd"/>
        <w:r>
          <w:t xml:space="preserve">” directory after MSRESOLVE.py has been ran. </w:t>
        </w:r>
      </w:ins>
    </w:p>
    <w:p w14:paraId="3F7DBB97" w14:textId="55925CA8" w:rsidR="008335CC" w:rsidRDefault="008335CC" w:rsidP="009A5F82">
      <w:pPr>
        <w:rPr>
          <w:ins w:id="207" w:author="Lane Lee" w:date="2022-04-25T11:01:00Z"/>
        </w:rPr>
      </w:pPr>
    </w:p>
    <w:p w14:paraId="6AF979D6" w14:textId="77777777" w:rsidR="008335CC" w:rsidRDefault="008335CC" w:rsidP="009A5F82"/>
    <w:p w14:paraId="11C4BB6A" w14:textId="6541E18E" w:rsidR="001223B9" w:rsidRPr="00A60807" w:rsidRDefault="00A60807" w:rsidP="009A5F82">
      <w:pPr>
        <w:rPr>
          <w:b/>
          <w:bCs/>
        </w:rPr>
      </w:pPr>
      <w:r w:rsidRPr="00A60807">
        <w:rPr>
          <w:b/>
          <w:bCs/>
        </w:rPr>
        <w:t>Note: MSRELOVE ha</w:t>
      </w:r>
      <w:r>
        <w:rPr>
          <w:b/>
          <w:bCs/>
        </w:rPr>
        <w:t>s</w:t>
      </w:r>
      <w:r w:rsidRPr="00A60807">
        <w:rPr>
          <w:b/>
          <w:bCs/>
        </w:rPr>
        <w:t xml:space="preserve"> several way</w:t>
      </w:r>
      <w:r>
        <w:rPr>
          <w:b/>
          <w:bCs/>
        </w:rPr>
        <w:t>s</w:t>
      </w:r>
      <w:r w:rsidRPr="00A60807">
        <w:rPr>
          <w:b/>
          <w:bCs/>
        </w:rPr>
        <w:t xml:space="preserve"> to solve data and other advance features as described in the </w:t>
      </w:r>
      <w:r w:rsidR="00CB6846">
        <w:rPr>
          <w:b/>
          <w:bCs/>
        </w:rPr>
        <w:t>MSRESOLVE_MA</w:t>
      </w:r>
      <w:r w:rsidR="003D56FA">
        <w:rPr>
          <w:b/>
          <w:bCs/>
        </w:rPr>
        <w:t xml:space="preserve">NUAL </w:t>
      </w:r>
    </w:p>
    <w:p w14:paraId="160130F5" w14:textId="46517AA8" w:rsidR="00100558" w:rsidRDefault="00100558" w:rsidP="003F2AF1"/>
    <w:p w14:paraId="7D9BE7BE" w14:textId="01CA9CC3" w:rsidR="00D30B08" w:rsidRPr="00DB6130" w:rsidRDefault="006A45D1" w:rsidP="00D30B08">
      <w:pPr>
        <w:pStyle w:val="Heading2"/>
      </w:pPr>
      <w:bookmarkStart w:id="208" w:name="_Toc82071215"/>
      <w:bookmarkStart w:id="209" w:name="_Toc101448359"/>
      <w:r>
        <w:t>2.</w:t>
      </w:r>
      <w:ins w:id="210" w:author="Lane Lee" w:date="2022-04-25T10:30:00Z">
        <w:r w:rsidR="00F566D4">
          <w:t>4</w:t>
        </w:r>
      </w:ins>
      <w:del w:id="211" w:author="Lane Lee" w:date="2022-04-25T10:30:00Z">
        <w:r w:rsidDel="00F566D4">
          <w:delText>3</w:delText>
        </w:r>
      </w:del>
      <w:r>
        <w:t xml:space="preserve"> </w:t>
      </w:r>
      <w:r w:rsidR="00D30B08">
        <w:t>End</w:t>
      </w:r>
      <w:r w:rsidR="00D30B08" w:rsidRPr="00DB6130">
        <w:t xml:space="preserve"> of QuickStart</w:t>
      </w:r>
      <w:bookmarkEnd w:id="208"/>
      <w:bookmarkEnd w:id="209"/>
      <w:r w:rsidR="00D30B08" w:rsidRPr="00DB6130">
        <w:t xml:space="preserve"> </w:t>
      </w:r>
    </w:p>
    <w:p w14:paraId="61165371" w14:textId="77777777" w:rsidR="00D30B08" w:rsidRDefault="00D30B08" w:rsidP="00D30B08">
      <w:pPr>
        <w:jc w:val="both"/>
      </w:pPr>
    </w:p>
    <w:p w14:paraId="308BF3CA" w14:textId="38331224" w:rsidR="00D30B08" w:rsidRDefault="006A45D1" w:rsidP="00D30B08">
      <w:pPr>
        <w:jc w:val="both"/>
      </w:pPr>
      <w:r>
        <w:t xml:space="preserve">As noted, </w:t>
      </w:r>
      <w:r w:rsidR="00D30B08">
        <w:t xml:space="preserve">MSRESOLVE is a program designed to analyze and discern the molecules and their relative concentrations contained within raw mass signals. MSRESOLVE can be run from Spyder or an Anaconda Prompt. MSRESOLVE has several methods for solving for concentrations, and other advance features. These are described in the main manual. In the next section, we will go into </w:t>
      </w:r>
      <w:r>
        <w:t xml:space="preserve">a little more detail for an example analysis. </w:t>
      </w:r>
    </w:p>
    <w:p w14:paraId="6F251758" w14:textId="7CFD6E9F" w:rsidR="003F2AF1" w:rsidRDefault="003F2AF1" w:rsidP="003F2AF1"/>
    <w:p w14:paraId="1C7F35B6" w14:textId="192C9AEB" w:rsidR="00C551A9" w:rsidRPr="003A0BE8" w:rsidRDefault="006A45D1" w:rsidP="0033725D">
      <w:pPr>
        <w:pStyle w:val="Heading1"/>
      </w:pPr>
      <w:bookmarkStart w:id="212" w:name="_Toc82071208"/>
      <w:bookmarkStart w:id="213" w:name="_Toc101448360"/>
      <w:r>
        <w:t xml:space="preserve">3. </w:t>
      </w:r>
      <w:r w:rsidR="00C551A9" w:rsidRPr="003A0BE8">
        <w:t>Example Analysis</w:t>
      </w:r>
      <w:r w:rsidR="007019AA" w:rsidRPr="003A0BE8">
        <w:t xml:space="preserve"> &amp; </w:t>
      </w:r>
      <w:r w:rsidR="003A0BE8" w:rsidRPr="003A0BE8">
        <w:t xml:space="preserve">How to Do a </w:t>
      </w:r>
      <w:r w:rsidR="00C86430" w:rsidRPr="003A0BE8">
        <w:t>Typical An</w:t>
      </w:r>
      <w:r w:rsidR="002B2178" w:rsidRPr="003A0BE8">
        <w:t>alysis</w:t>
      </w:r>
      <w:bookmarkEnd w:id="212"/>
      <w:bookmarkEnd w:id="213"/>
    </w:p>
    <w:p w14:paraId="66BE1C55" w14:textId="4163B32C" w:rsidR="00EC7AE8" w:rsidRDefault="00EC7AE8" w:rsidP="00EC7AE8"/>
    <w:p w14:paraId="0CFA2FF9" w14:textId="192A1DC0" w:rsidR="00A673E7" w:rsidRPr="00A673E7" w:rsidRDefault="006A45D1" w:rsidP="0033725D">
      <w:pPr>
        <w:pStyle w:val="Heading2"/>
      </w:pPr>
      <w:bookmarkStart w:id="214" w:name="_Toc82071209"/>
      <w:bookmarkStart w:id="215" w:name="_Toc101448361"/>
      <w:r>
        <w:t xml:space="preserve">3.1 </w:t>
      </w:r>
      <w:r w:rsidR="00EC7AE8">
        <w:t>What is the Example Analysis?</w:t>
      </w:r>
      <w:bookmarkEnd w:id="214"/>
      <w:bookmarkEnd w:id="215"/>
      <w:r w:rsidR="00EC7AE8">
        <w:t xml:space="preserve"> </w:t>
      </w:r>
    </w:p>
    <w:p w14:paraId="4BEA6ED7" w14:textId="7FC40EA9" w:rsidR="00A673E7" w:rsidRDefault="00A673E7" w:rsidP="00A673E7">
      <w:r>
        <w:t>In this example</w:t>
      </w:r>
      <w:r w:rsidR="006A45D1">
        <w:t>,</w:t>
      </w:r>
      <w:r>
        <w:t xml:space="preserve"> an Ethane pulse is fed into a reactor.</w:t>
      </w:r>
    </w:p>
    <w:p w14:paraId="4ED2FC77" w14:textId="117DC462" w:rsidR="00EC7AE8" w:rsidRDefault="00A673E7" w:rsidP="00A673E7">
      <w:r>
        <w:lastRenderedPageBreak/>
        <w:t>A reference file has already been made along with uncertainties as can be found in the “</w:t>
      </w:r>
      <w:proofErr w:type="spellStart"/>
      <w:r>
        <w:t>ExampleAnalysis</w:t>
      </w:r>
      <w:proofErr w:type="spellEnd"/>
      <w:r>
        <w:t>” directory as Excel files. We want to see if there is any Ethyne or Ethene in the pulse.</w:t>
      </w:r>
    </w:p>
    <w:p w14:paraId="20E39030" w14:textId="551F37D6" w:rsidR="006A45D1" w:rsidRDefault="006A45D1" w:rsidP="00A673E7"/>
    <w:p w14:paraId="29ADE1A3" w14:textId="6F7B2237" w:rsidR="006A45D1" w:rsidRPr="00EC7AE8" w:rsidRDefault="006A45D1" w:rsidP="00A673E7">
      <w:r>
        <w:t>The reference file uncertainties were set at 2 percent relative to the maximum fragment per molecule, within a user setting that will be provided below.</w:t>
      </w:r>
    </w:p>
    <w:p w14:paraId="64F9CE56" w14:textId="4BB736DB" w:rsidR="00A673E7" w:rsidRDefault="00A673E7" w:rsidP="00A673E7">
      <w:r>
        <w:t xml:space="preserve">The collected file uncertainties </w:t>
      </w:r>
      <w:ins w:id="216" w:author="Lane Lee" w:date="2022-04-26T09:10:00Z">
        <w:r w:rsidR="00483C35">
          <w:t>have been</w:t>
        </w:r>
      </w:ins>
      <w:del w:id="217" w:author="Lane Lee" w:date="2022-04-26T09:09:00Z">
        <w:r w:rsidDel="00483C35">
          <w:delText>are</w:delText>
        </w:r>
      </w:del>
      <w:r>
        <w:t xml:space="preserve"> set to be taken</w:t>
      </w:r>
      <w:r w:rsidR="006A45D1">
        <w:t xml:space="preserve"> </w:t>
      </w:r>
      <w:del w:id="218" w:author="Lane Lee" w:date="2022-04-26T09:09:00Z">
        <w:r w:rsidR="006A45D1" w:rsidDel="00483C35">
          <w:delText>automatically</w:delText>
        </w:r>
        <w:r w:rsidDel="00483C35">
          <w:delText xml:space="preserve"> from </w:delText>
        </w:r>
        <w:r w:rsidR="006A45D1" w:rsidDel="00483C35">
          <w:delText xml:space="preserve">the variation </w:delText>
        </w:r>
      </w:del>
      <w:r w:rsidR="006A45D1">
        <w:t xml:space="preserve">within </w:t>
      </w:r>
      <w:r>
        <w:t>a point radius of 2. This small point radius was chosen because the pulse has relatively sharp changes in concentration.</w:t>
      </w:r>
      <w:r w:rsidR="006A45D1">
        <w:t xml:space="preserve"> Where this was set in the </w:t>
      </w:r>
      <w:proofErr w:type="spellStart"/>
      <w:r w:rsidR="006A45D1">
        <w:t>UserInput</w:t>
      </w:r>
      <w:proofErr w:type="spellEnd"/>
      <w:r w:rsidR="006A45D1">
        <w:t xml:space="preserve"> file will be provided below</w:t>
      </w:r>
      <w:ins w:id="219" w:author="Lane Lee" w:date="2022-04-26T08:40:00Z">
        <w:r w:rsidR="00183929">
          <w:t xml:space="preserve"> in section </w:t>
        </w:r>
      </w:ins>
      <w:ins w:id="220" w:author="Lane Lee" w:date="2022-04-26T08:41:00Z">
        <w:r w:rsidR="00183929" w:rsidRPr="00183929">
          <w:rPr>
            <w:b/>
            <w:bCs/>
            <w:rPrChange w:id="221" w:author="Lane Lee" w:date="2022-04-26T08:41:00Z">
              <w:rPr/>
            </w:rPrChange>
          </w:rPr>
          <w:t>3.2</w:t>
        </w:r>
        <w:r w:rsidR="00183929" w:rsidRPr="00183929">
          <w:rPr>
            <w:b/>
            <w:bCs/>
            <w:rPrChange w:id="222" w:author="Lane Lee" w:date="2022-04-26T08:41:00Z">
              <w:rPr/>
            </w:rPrChange>
          </w:rPr>
          <w:t xml:space="preserve"> Steps for a Typical Analysis</w:t>
        </w:r>
      </w:ins>
      <w:r w:rsidR="006A45D1">
        <w:t>.</w:t>
      </w:r>
      <w:commentRangeStart w:id="223"/>
      <w:commentRangeStart w:id="224"/>
      <w:commentRangeEnd w:id="223"/>
      <w:r w:rsidR="006A45D1">
        <w:rPr>
          <w:rStyle w:val="CommentReference"/>
        </w:rPr>
        <w:commentReference w:id="223"/>
      </w:r>
      <w:commentRangeEnd w:id="224"/>
      <w:r w:rsidR="006D075D">
        <w:rPr>
          <w:rStyle w:val="CommentReference"/>
        </w:rPr>
        <w:commentReference w:id="224"/>
      </w:r>
    </w:p>
    <w:p w14:paraId="4115292A" w14:textId="4D7EE894" w:rsidR="00832113" w:rsidRDefault="00A673E7" w:rsidP="00A673E7">
      <w:pPr>
        <w:rPr>
          <w:ins w:id="225" w:author="Lane Lee" w:date="2022-04-26T08:34:00Z"/>
        </w:rPr>
      </w:pPr>
      <w:r>
        <w:t>As can be seen</w:t>
      </w:r>
      <w:ins w:id="226" w:author="Lane Lee" w:date="2022-04-26T08:29:00Z">
        <w:r w:rsidR="00B73440">
          <w:t xml:space="preserve"> in the </w:t>
        </w:r>
      </w:ins>
      <w:ins w:id="227" w:author="Lane Lee" w:date="2022-04-26T08:30:00Z">
        <w:r w:rsidR="00B73440">
          <w:t>graph named “scaledConcentrationsAfterAnalysis.png”</w:t>
        </w:r>
      </w:ins>
      <w:ins w:id="228" w:author="Lane Lee" w:date="2022-04-26T08:31:00Z">
        <w:r w:rsidR="00B73440">
          <w:t>, there is a large spike in Ethane between the ti</w:t>
        </w:r>
      </w:ins>
      <w:ins w:id="229" w:author="Lane Lee" w:date="2022-04-26T08:32:00Z">
        <w:r w:rsidR="00B73440">
          <w:t xml:space="preserve">me 900 and 950 </w:t>
        </w:r>
      </w:ins>
      <w:del w:id="230" w:author="Lane Lee" w:date="2022-04-26T08:29:00Z">
        <w:r w:rsidDel="00B73440">
          <w:delText>, there is no 'detectable' Ethene or Ethyne since what is observed is within the error bars</w:delText>
        </w:r>
      </w:del>
      <w:r>
        <w:t>.</w:t>
      </w:r>
    </w:p>
    <w:p w14:paraId="18AD4A4A" w14:textId="3941C195" w:rsidR="00B73440" w:rsidRDefault="00B73440" w:rsidP="00B73440">
      <w:pPr>
        <w:jc w:val="center"/>
        <w:rPr>
          <w:ins w:id="231" w:author="Lane Lee" w:date="2022-04-26T08:34:00Z"/>
        </w:rPr>
      </w:pPr>
      <w:ins w:id="232" w:author="Lane Lee" w:date="2022-04-26T08:34:00Z">
        <w:r>
          <w:rPr>
            <w:noProof/>
          </w:rPr>
          <w:drawing>
            <wp:inline distT="0" distB="0" distL="0" distR="0" wp14:anchorId="2E57A33C" wp14:editId="7FAA09AA">
              <wp:extent cx="4029076" cy="303730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44399" cy="3048855"/>
                      </a:xfrm>
                      <a:prstGeom prst="rect">
                        <a:avLst/>
                      </a:prstGeom>
                    </pic:spPr>
                  </pic:pic>
                </a:graphicData>
              </a:graphic>
            </wp:inline>
          </w:drawing>
        </w:r>
      </w:ins>
    </w:p>
    <w:p w14:paraId="2AAC50AA" w14:textId="1CCB125A" w:rsidR="00B73440" w:rsidRDefault="00D67090" w:rsidP="00D67090">
      <w:ins w:id="233" w:author="Lane Lee" w:date="2022-04-26T08:35:00Z">
        <w:r>
          <w:rPr>
            <w:b/>
            <w:bCs/>
          </w:rPr>
          <w:t xml:space="preserve">Figure: </w:t>
        </w:r>
        <w:r>
          <w:t>“</w:t>
        </w:r>
      </w:ins>
      <w:ins w:id="234" w:author="Lane Lee" w:date="2022-04-26T08:36:00Z">
        <w:r>
          <w:t>scaledConcentrationsAfterAnalysis.png</w:t>
        </w:r>
      </w:ins>
      <w:ins w:id="235" w:author="Lane Lee" w:date="2022-04-26T08:35:00Z">
        <w:r>
          <w:t>” from the “</w:t>
        </w:r>
        <w:proofErr w:type="spellStart"/>
        <w:r>
          <w:t>ExampleAnalysis</w:t>
        </w:r>
        <w:proofErr w:type="spellEnd"/>
        <w:r>
          <w:t xml:space="preserve">” directory after MSRESOLVE.py has been ran. </w:t>
        </w:r>
      </w:ins>
      <w:ins w:id="236" w:author="Lane Lee" w:date="2022-04-26T08:36:00Z">
        <w:r>
          <w:t xml:space="preserve">A large spike in Ethane can be viewed. </w:t>
        </w:r>
      </w:ins>
    </w:p>
    <w:p w14:paraId="4401B5CA" w14:textId="11A9FB2A" w:rsidR="00C551A9" w:rsidRDefault="00A673E7" w:rsidP="00A673E7">
      <w:r>
        <w:t xml:space="preserve"> </w:t>
      </w:r>
    </w:p>
    <w:p w14:paraId="25DACAE5" w14:textId="6CCB1D4D" w:rsidR="009836DA" w:rsidRDefault="006A45D1" w:rsidP="0033725D">
      <w:pPr>
        <w:pStyle w:val="Heading2"/>
      </w:pPr>
      <w:bookmarkStart w:id="237" w:name="_Toc82071210"/>
      <w:bookmarkStart w:id="238" w:name="_Toc101448362"/>
      <w:r>
        <w:t xml:space="preserve">3.2 </w:t>
      </w:r>
      <w:r w:rsidR="007019AA">
        <w:t>Steps for a Typical Analysis</w:t>
      </w:r>
      <w:r w:rsidR="008B78AC">
        <w:t xml:space="preserve"> (when reference file is already perfectly made)</w:t>
      </w:r>
      <w:bookmarkEnd w:id="237"/>
      <w:bookmarkEnd w:id="238"/>
    </w:p>
    <w:p w14:paraId="20E6D675" w14:textId="4A15FA7F" w:rsidR="00752E05" w:rsidRDefault="00752E05" w:rsidP="00752E05">
      <w:pPr>
        <w:pStyle w:val="ListParagraph"/>
        <w:numPr>
          <w:ilvl w:val="0"/>
          <w:numId w:val="2"/>
        </w:numPr>
      </w:pPr>
      <w:r>
        <w:t xml:space="preserve">Start with minimal working directory (just copy the </w:t>
      </w:r>
      <w:r w:rsidR="00D157E7">
        <w:t>“</w:t>
      </w:r>
      <w:proofErr w:type="spellStart"/>
      <w:r>
        <w:t>ExampleAnalysis</w:t>
      </w:r>
      <w:proofErr w:type="spellEnd"/>
      <w:r w:rsidR="00D157E7">
        <w:t>”</w:t>
      </w:r>
      <w:r>
        <w:t xml:space="preserve"> directory). Stick your reference file in there along with your collected data file.</w:t>
      </w:r>
    </w:p>
    <w:p w14:paraId="52BE1987" w14:textId="12D0DBC9" w:rsidR="00752E05" w:rsidRDefault="00752E05" w:rsidP="00752E05">
      <w:pPr>
        <w:pStyle w:val="ListParagraph"/>
        <w:numPr>
          <w:ilvl w:val="1"/>
          <w:numId w:val="2"/>
        </w:numPr>
      </w:pPr>
      <w:r>
        <w:t>Make sure they are in the right format. Make sure there are no “empty rows” or “empty columns”. Open in notepad to check (excel can hide empty rows/columns).</w:t>
      </w:r>
    </w:p>
    <w:p w14:paraId="7AA735B6" w14:textId="77777777" w:rsidR="0045548D" w:rsidRDefault="0045548D" w:rsidP="0045548D">
      <w:pPr>
        <w:pStyle w:val="ListParagraph"/>
        <w:numPr>
          <w:ilvl w:val="0"/>
          <w:numId w:val="2"/>
        </w:numPr>
      </w:pPr>
      <w:r>
        <w:t xml:space="preserve">Plot your collected data file in excel. Figure out if you need individual linear baseline corrections for each mass.  Record </w:t>
      </w:r>
      <w:r>
        <w:rPr>
          <w:i/>
          <w:iCs/>
        </w:rPr>
        <w:t>regions</w:t>
      </w:r>
      <w:r>
        <w:t xml:space="preserve"> of time for “early” and “Late” baselines. Like [10.0,15.0] might be an early baseline and [100.0,120.0] might be a late one.  You can also just use a single region (just early baseline, no late one – “early” one can even be at the end of data). Zoom in and make as many </w:t>
      </w:r>
      <w:r>
        <w:lastRenderedPageBreak/>
        <w:t>graphs as needed. Sometimes you need to make one graph for each mass since they might need to have separate background correction factors.</w:t>
      </w:r>
    </w:p>
    <w:p w14:paraId="7BC472F0" w14:textId="77777777" w:rsidR="0045548D" w:rsidRDefault="0045548D" w:rsidP="0045548D">
      <w:pPr>
        <w:pStyle w:val="ListParagraph"/>
        <w:numPr>
          <w:ilvl w:val="1"/>
          <w:numId w:val="2"/>
        </w:numPr>
        <w:ind w:left="1800"/>
      </w:pPr>
      <w:r>
        <w:t xml:space="preserve">In UserInput.py, turn on </w:t>
      </w:r>
      <w:proofErr w:type="spellStart"/>
      <w:r w:rsidRPr="0045548D">
        <w:rPr>
          <w:b/>
          <w:bCs/>
        </w:rPr>
        <w:t>UserChoices</w:t>
      </w:r>
      <w:proofErr w:type="spellEnd"/>
      <w:r w:rsidRPr="0045548D">
        <w:rPr>
          <w:b/>
          <w:bCs/>
        </w:rPr>
        <w:t>['</w:t>
      </w:r>
      <w:proofErr w:type="spellStart"/>
      <w:r w:rsidRPr="0045548D">
        <w:rPr>
          <w:b/>
          <w:bCs/>
        </w:rPr>
        <w:t>linearBaselineCorrectionSemiAutomatic</w:t>
      </w:r>
      <w:proofErr w:type="spellEnd"/>
      <w:r w:rsidRPr="0045548D">
        <w:rPr>
          <w:b/>
          <w:bCs/>
        </w:rPr>
        <w:t>']</w:t>
      </w:r>
      <w:r>
        <w:t xml:space="preserve"> </w:t>
      </w:r>
    </w:p>
    <w:p w14:paraId="3A7A49B7" w14:textId="77777777" w:rsidR="0045548D" w:rsidRDefault="0045548D" w:rsidP="0045548D">
      <w:pPr>
        <w:pStyle w:val="ListParagraph"/>
        <w:numPr>
          <w:ilvl w:val="1"/>
          <w:numId w:val="2"/>
        </w:numPr>
        <w:ind w:left="1800"/>
      </w:pPr>
      <w:r>
        <w:t>Fill in the early baseline times and late baseline times.</w:t>
      </w:r>
    </w:p>
    <w:p w14:paraId="344DB994" w14:textId="77777777" w:rsidR="00D157E7" w:rsidRDefault="00D157E7" w:rsidP="00D157E7">
      <w:pPr>
        <w:pStyle w:val="ListParagraph"/>
        <w:numPr>
          <w:ilvl w:val="0"/>
          <w:numId w:val="2"/>
        </w:numPr>
      </w:pPr>
      <w:r>
        <w:t xml:space="preserve">Go to </w:t>
      </w:r>
      <w:proofErr w:type="spellStart"/>
      <w:r w:rsidRPr="00D157E7">
        <w:rPr>
          <w:b/>
          <w:bCs/>
        </w:rPr>
        <w:t>UserChoices</w:t>
      </w:r>
      <w:proofErr w:type="spellEnd"/>
      <w:r w:rsidRPr="00D157E7">
        <w:rPr>
          <w:b/>
          <w:bCs/>
        </w:rPr>
        <w:t>['</w:t>
      </w:r>
      <w:proofErr w:type="spellStart"/>
      <w:r w:rsidRPr="00D157E7">
        <w:rPr>
          <w:b/>
          <w:bCs/>
        </w:rPr>
        <w:t>minimalReferenceValue</w:t>
      </w:r>
      <w:proofErr w:type="spellEnd"/>
      <w:proofErr w:type="gramStart"/>
      <w:r w:rsidRPr="00D157E7">
        <w:rPr>
          <w:b/>
          <w:bCs/>
        </w:rPr>
        <w:t>'][</w:t>
      </w:r>
      <w:proofErr w:type="gramEnd"/>
      <w:r w:rsidRPr="00D157E7">
        <w:rPr>
          <w:b/>
          <w:bCs/>
        </w:rPr>
        <w:t>'on'] = 'yes'</w:t>
      </w:r>
      <w:r>
        <w:t>.  A good initial choice is to make:</w:t>
      </w:r>
    </w:p>
    <w:p w14:paraId="24D53A0F" w14:textId="77777777" w:rsidR="00D157E7" w:rsidRPr="00D157E7" w:rsidRDefault="00D157E7" w:rsidP="00D157E7">
      <w:pPr>
        <w:pStyle w:val="ListParagraph"/>
        <w:numPr>
          <w:ilvl w:val="1"/>
          <w:numId w:val="2"/>
        </w:numPr>
        <w:ind w:left="1800"/>
        <w:rPr>
          <w:b/>
          <w:bCs/>
        </w:rPr>
      </w:pPr>
      <w:proofErr w:type="spellStart"/>
      <w:r w:rsidRPr="00D157E7">
        <w:rPr>
          <w:b/>
          <w:bCs/>
        </w:rPr>
        <w:t>UserChoices</w:t>
      </w:r>
      <w:proofErr w:type="spellEnd"/>
      <w:r w:rsidRPr="00D157E7">
        <w:rPr>
          <w:b/>
          <w:bCs/>
        </w:rPr>
        <w:t>['</w:t>
      </w:r>
      <w:proofErr w:type="spellStart"/>
      <w:r w:rsidRPr="00D157E7">
        <w:rPr>
          <w:b/>
          <w:bCs/>
        </w:rPr>
        <w:t>minimalReferenceValue</w:t>
      </w:r>
      <w:proofErr w:type="spellEnd"/>
      <w:proofErr w:type="gramStart"/>
      <w:r w:rsidRPr="00D157E7">
        <w:rPr>
          <w:b/>
          <w:bCs/>
        </w:rPr>
        <w:t>'][</w:t>
      </w:r>
      <w:proofErr w:type="gramEnd"/>
      <w:r w:rsidRPr="00D157E7">
        <w:rPr>
          <w:b/>
          <w:bCs/>
        </w:rPr>
        <w:t>'</w:t>
      </w:r>
      <w:proofErr w:type="spellStart"/>
      <w:r w:rsidRPr="00D157E7">
        <w:rPr>
          <w:b/>
          <w:bCs/>
        </w:rPr>
        <w:t>referenceValueThreshold</w:t>
      </w:r>
      <w:proofErr w:type="spellEnd"/>
      <w:r w:rsidRPr="00D157E7">
        <w:rPr>
          <w:b/>
          <w:bCs/>
        </w:rPr>
        <w:t>'] = [1.0]</w:t>
      </w:r>
    </w:p>
    <w:p w14:paraId="23211C61" w14:textId="77777777" w:rsidR="00D157E7" w:rsidRPr="00D157E7" w:rsidRDefault="00D157E7" w:rsidP="00D157E7">
      <w:pPr>
        <w:pStyle w:val="ListParagraph"/>
        <w:numPr>
          <w:ilvl w:val="1"/>
          <w:numId w:val="2"/>
        </w:numPr>
        <w:ind w:left="1800"/>
        <w:rPr>
          <w:b/>
          <w:bCs/>
        </w:rPr>
      </w:pPr>
      <w:r w:rsidRPr="00D157E7">
        <w:rPr>
          <w:b/>
          <w:bCs/>
        </w:rPr>
        <w:t>UserChoices['minimalReferenceValue</w:t>
      </w:r>
      <w:proofErr w:type="gramStart"/>
      <w:r w:rsidRPr="00D157E7">
        <w:rPr>
          <w:b/>
          <w:bCs/>
        </w:rPr>
        <w:t>'][</w:t>
      </w:r>
      <w:proofErr w:type="gramEnd"/>
      <w:r w:rsidRPr="00D157E7">
        <w:rPr>
          <w:b/>
          <w:bCs/>
        </w:rPr>
        <w:t>'referenceSignificantFragmentThresholds'] = [5.0]</w:t>
      </w:r>
    </w:p>
    <w:p w14:paraId="484A814A" w14:textId="77777777" w:rsidR="00D157E7" w:rsidRDefault="00D157E7" w:rsidP="00D157E7">
      <w:pPr>
        <w:pStyle w:val="ListParagraph"/>
        <w:numPr>
          <w:ilvl w:val="1"/>
          <w:numId w:val="2"/>
        </w:numPr>
        <w:ind w:left="1800"/>
      </w:pPr>
      <w:r>
        <w:t xml:space="preserve">The first of these settings makes values 0 in reference file [but now gets partially or completely added back with the </w:t>
      </w:r>
      <w:r w:rsidRPr="00803E50">
        <w:t>'</w:t>
      </w:r>
      <w:proofErr w:type="spellStart"/>
      <w:r w:rsidRPr="00A115EC">
        <w:rPr>
          <w:b/>
          <w:bCs/>
        </w:rPr>
        <w:t>implicitSLScorrection</w:t>
      </w:r>
      <w:proofErr w:type="spellEnd"/>
      <w:r w:rsidRPr="00803E50">
        <w:t>'</w:t>
      </w:r>
      <w:r>
        <w:t xml:space="preserve"> feature]. </w:t>
      </w:r>
    </w:p>
    <w:p w14:paraId="1C8962EE" w14:textId="08120FA5" w:rsidR="0012464E" w:rsidRDefault="00D157E7" w:rsidP="0012464E">
      <w:pPr>
        <w:pStyle w:val="ListParagraph"/>
        <w:numPr>
          <w:ilvl w:val="1"/>
          <w:numId w:val="2"/>
        </w:numPr>
        <w:ind w:left="1800"/>
      </w:pPr>
      <w:r>
        <w:t xml:space="preserve">The second of these settings specifies how big a peak </w:t>
      </w:r>
      <w:proofErr w:type="gramStart"/>
      <w:r>
        <w:t>has to</w:t>
      </w:r>
      <w:proofErr w:type="gramEnd"/>
      <w:r>
        <w:t xml:space="preserve"> be before it is significant – this *only* affects the order of solving the problem. This used to be more important before the uncertainties feature and </w:t>
      </w:r>
      <w:proofErr w:type="spellStart"/>
      <w:r>
        <w:t>slsweighting</w:t>
      </w:r>
      <w:proofErr w:type="spellEnd"/>
      <w:r>
        <w:t xml:space="preserve"> features were added. Now, those two features should usually already solve the problem to reduce the solving errors. Regardless, this feature is still good to use as in some analyses it could make a difference.</w:t>
      </w:r>
    </w:p>
    <w:p w14:paraId="359FC563" w14:textId="77777777" w:rsidR="00F10347" w:rsidRDefault="00F10347" w:rsidP="00F10347">
      <w:pPr>
        <w:pStyle w:val="ListParagraph"/>
        <w:numPr>
          <w:ilvl w:val="0"/>
          <w:numId w:val="2"/>
        </w:numPr>
      </w:pPr>
      <w:r>
        <w:t>Turn on uncertainties:</w:t>
      </w:r>
    </w:p>
    <w:p w14:paraId="4D643A36" w14:textId="77777777" w:rsidR="00F10347" w:rsidRPr="00A14D06" w:rsidRDefault="00F10347" w:rsidP="00F10347">
      <w:pPr>
        <w:pStyle w:val="ListParagraph"/>
        <w:numPr>
          <w:ilvl w:val="1"/>
          <w:numId w:val="2"/>
        </w:numPr>
        <w:ind w:left="1800"/>
        <w:rPr>
          <w:b/>
          <w:bCs/>
        </w:rPr>
      </w:pPr>
      <w:r w:rsidRPr="00A14D06">
        <w:rPr>
          <w:b/>
          <w:bCs/>
        </w:rPr>
        <w:t>UserChoices['uncertainties</w:t>
      </w:r>
      <w:proofErr w:type="gramStart"/>
      <w:r w:rsidRPr="00A14D06">
        <w:rPr>
          <w:b/>
          <w:bCs/>
        </w:rPr>
        <w:t>'][</w:t>
      </w:r>
      <w:proofErr w:type="gramEnd"/>
      <w:r w:rsidRPr="00A14D06">
        <w:rPr>
          <w:b/>
          <w:bCs/>
        </w:rPr>
        <w:t>'calculateUncertaintiesInConcentrations'] = True</w:t>
      </w:r>
    </w:p>
    <w:p w14:paraId="1919FBE4" w14:textId="10CB3AA7" w:rsidR="00F10347" w:rsidRDefault="00F10347" w:rsidP="00F10347">
      <w:pPr>
        <w:pStyle w:val="ListParagraph"/>
        <w:numPr>
          <w:ilvl w:val="1"/>
          <w:numId w:val="2"/>
        </w:numPr>
        <w:ind w:left="1800"/>
      </w:pPr>
      <w:proofErr w:type="spellStart"/>
      <w:r w:rsidRPr="00A14D06">
        <w:rPr>
          <w:b/>
          <w:bCs/>
        </w:rPr>
        <w:t>UserChoices</w:t>
      </w:r>
      <w:proofErr w:type="spellEnd"/>
      <w:r w:rsidRPr="00A14D06">
        <w:rPr>
          <w:b/>
          <w:bCs/>
        </w:rPr>
        <w:t>['uncertainties</w:t>
      </w:r>
      <w:proofErr w:type="gramStart"/>
      <w:r w:rsidRPr="00A14D06">
        <w:rPr>
          <w:b/>
          <w:bCs/>
        </w:rPr>
        <w:t>'][</w:t>
      </w:r>
      <w:proofErr w:type="gramEnd"/>
      <w:r w:rsidRPr="00A14D06">
        <w:rPr>
          <w:b/>
          <w:bCs/>
        </w:rPr>
        <w:t>'</w:t>
      </w:r>
      <w:proofErr w:type="spellStart"/>
      <w:r w:rsidRPr="00A14D06">
        <w:rPr>
          <w:b/>
          <w:bCs/>
        </w:rPr>
        <w:t>referenceFileUncertainties</w:t>
      </w:r>
      <w:proofErr w:type="spellEnd"/>
      <w:r w:rsidRPr="00A14D06">
        <w:rPr>
          <w:b/>
          <w:bCs/>
        </w:rPr>
        <w:t xml:space="preserve">'] = </w:t>
      </w:r>
      <w:ins w:id="239" w:author="Lane Lee" w:date="2022-04-26T09:00:00Z">
        <w:r w:rsidR="00882145">
          <w:rPr>
            <w:b/>
            <w:bCs/>
          </w:rPr>
          <w:t>‘File’</w:t>
        </w:r>
      </w:ins>
      <w:del w:id="240" w:author="Lane Lee" w:date="2022-04-26T09:00:00Z">
        <w:r w:rsidRPr="00A14D06" w:rsidDel="00882145">
          <w:rPr>
            <w:b/>
            <w:bCs/>
          </w:rPr>
          <w:delText>2</w:delText>
        </w:r>
      </w:del>
      <w:r w:rsidRPr="00803E50">
        <w:t xml:space="preserve"> </w:t>
      </w:r>
      <w:r>
        <w:t xml:space="preserve">  #If you don’t know your reference file’s uncertainties, a good initial choice is 2 or 5.</w:t>
      </w:r>
    </w:p>
    <w:p w14:paraId="14E11E3E" w14:textId="77777777" w:rsidR="00F10347" w:rsidRDefault="00F10347" w:rsidP="00F10347">
      <w:pPr>
        <w:pStyle w:val="ListParagraph"/>
        <w:numPr>
          <w:ilvl w:val="2"/>
          <w:numId w:val="2"/>
        </w:numPr>
        <w:ind w:left="2520"/>
      </w:pPr>
      <w:r>
        <w:t xml:space="preserve">You can also use the word ‘File’, that means you </w:t>
      </w:r>
      <w:proofErr w:type="gramStart"/>
      <w:r>
        <w:t>have to</w:t>
      </w:r>
      <w:proofErr w:type="gramEnd"/>
      <w:r>
        <w:t xml:space="preserve"> have an uncertainty for *each* value, like in the example provided.</w:t>
      </w:r>
    </w:p>
    <w:p w14:paraId="1B51DDC8" w14:textId="0261C1EA" w:rsidR="00F10347" w:rsidRPr="00A14D06" w:rsidRDefault="00F10347" w:rsidP="00F10347">
      <w:pPr>
        <w:pStyle w:val="ListParagraph"/>
        <w:numPr>
          <w:ilvl w:val="1"/>
          <w:numId w:val="2"/>
        </w:numPr>
        <w:ind w:left="1800"/>
        <w:rPr>
          <w:b/>
          <w:bCs/>
        </w:rPr>
      </w:pPr>
      <w:proofErr w:type="spellStart"/>
      <w:r w:rsidRPr="00A14D06">
        <w:rPr>
          <w:b/>
          <w:bCs/>
        </w:rPr>
        <w:t>UserChoices</w:t>
      </w:r>
      <w:proofErr w:type="spellEnd"/>
      <w:r w:rsidRPr="00A14D06">
        <w:rPr>
          <w:b/>
          <w:bCs/>
        </w:rPr>
        <w:t>['uncertainties</w:t>
      </w:r>
      <w:proofErr w:type="gramStart"/>
      <w:r w:rsidRPr="00A14D06">
        <w:rPr>
          <w:b/>
          <w:bCs/>
        </w:rPr>
        <w:t>'][</w:t>
      </w:r>
      <w:commentRangeStart w:id="241"/>
      <w:commentRangeStart w:id="242"/>
      <w:proofErr w:type="gramEnd"/>
      <w:r w:rsidRPr="00A14D06">
        <w:rPr>
          <w:b/>
          <w:bCs/>
        </w:rPr>
        <w:t>'</w:t>
      </w:r>
      <w:proofErr w:type="spellStart"/>
      <w:r w:rsidRPr="00A14D06">
        <w:rPr>
          <w:b/>
          <w:bCs/>
        </w:rPr>
        <w:t>collectedFileUncertainties</w:t>
      </w:r>
      <w:proofErr w:type="spellEnd"/>
      <w:r w:rsidRPr="00A14D06">
        <w:rPr>
          <w:b/>
          <w:bCs/>
        </w:rPr>
        <w:t>'</w:t>
      </w:r>
      <w:commentRangeEnd w:id="241"/>
      <w:r w:rsidR="006A45D1">
        <w:rPr>
          <w:rStyle w:val="CommentReference"/>
        </w:rPr>
        <w:commentReference w:id="241"/>
      </w:r>
      <w:commentRangeEnd w:id="242"/>
      <w:r w:rsidR="006D075D">
        <w:rPr>
          <w:rStyle w:val="CommentReference"/>
        </w:rPr>
        <w:commentReference w:id="242"/>
      </w:r>
      <w:r w:rsidRPr="00A14D06">
        <w:rPr>
          <w:b/>
          <w:bCs/>
        </w:rPr>
        <w:t>]</w:t>
      </w:r>
      <w:ins w:id="243" w:author="Lane Lee" w:date="2022-04-26T09:01:00Z">
        <w:r w:rsidR="00882145">
          <w:rPr>
            <w:b/>
            <w:bCs/>
          </w:rPr>
          <w:t xml:space="preserve"> = 2 </w:t>
        </w:r>
      </w:ins>
    </w:p>
    <w:p w14:paraId="2EB61068" w14:textId="77777777" w:rsidR="00F10347" w:rsidRDefault="00F10347" w:rsidP="00F10347">
      <w:pPr>
        <w:pStyle w:val="ListParagraph"/>
        <w:numPr>
          <w:ilvl w:val="2"/>
          <w:numId w:val="2"/>
        </w:numPr>
        <w:ind w:left="2520"/>
      </w:pPr>
      <w:r>
        <w:t xml:space="preserve">This has four options: </w:t>
      </w:r>
    </w:p>
    <w:p w14:paraId="19A03BF4" w14:textId="727C224E" w:rsidR="00F10347" w:rsidRDefault="00F10347" w:rsidP="00F10347">
      <w:pPr>
        <w:pStyle w:val="ListParagraph"/>
        <w:numPr>
          <w:ilvl w:val="3"/>
          <w:numId w:val="2"/>
        </w:numPr>
        <w:ind w:left="3240"/>
      </w:pPr>
      <w:r>
        <w:t>you can provide a</w:t>
      </w:r>
      <w:ins w:id="244" w:author="Lane Lee" w:date="2022-04-26T09:05:00Z">
        <w:r w:rsidR="00483C35">
          <w:t>n</w:t>
        </w:r>
      </w:ins>
      <w:r>
        <w:t xml:space="preserve"> </w:t>
      </w:r>
      <w:ins w:id="245" w:author="Lane Lee" w:date="2022-04-26T09:05:00Z">
        <w:r w:rsidR="00882145">
          <w:t xml:space="preserve">integer </w:t>
        </w:r>
      </w:ins>
      <w:ins w:id="246" w:author="Lane Lee" w:date="2022-04-26T09:06:00Z">
        <w:r w:rsidR="00483C35">
          <w:t>(An integer defines a point radius</w:t>
        </w:r>
      </w:ins>
      <w:ins w:id="247" w:author="Lane Lee" w:date="2022-04-26T09:08:00Z">
        <w:r w:rsidR="00483C35">
          <w:t xml:space="preserve"> to be used</w:t>
        </w:r>
      </w:ins>
      <w:ins w:id="248" w:author="Lane Lee" w:date="2022-04-26T09:06:00Z">
        <w:r w:rsidR="00483C35">
          <w:t>)</w:t>
        </w:r>
      </w:ins>
      <w:del w:id="249" w:author="Lane Lee" w:date="2022-04-26T09:05:00Z">
        <w:r w:rsidDel="00882145">
          <w:delText xml:space="preserve">list like </w:delText>
        </w:r>
        <w:r w:rsidRPr="00803E50" w:rsidDel="00882145">
          <w:delText>[1.37E-10,0,0,0,1.24E-10</w:delText>
        </w:r>
        <w:r w:rsidDel="00882145">
          <w:delText>] with one value for each mass (constant across the file).</w:delText>
        </w:r>
      </w:del>
    </w:p>
    <w:p w14:paraId="3328AEC6" w14:textId="604E2D47" w:rsidR="00F10347" w:rsidRDefault="00F10347" w:rsidP="00F10347">
      <w:pPr>
        <w:pStyle w:val="ListParagraph"/>
        <w:numPr>
          <w:ilvl w:val="3"/>
          <w:numId w:val="2"/>
        </w:numPr>
        <w:ind w:left="3240"/>
      </w:pPr>
      <w:r>
        <w:t xml:space="preserve">You can use ‘Auto’ which </w:t>
      </w:r>
      <w:ins w:id="250" w:author="Lane Lee" w:date="2022-04-26T09:06:00Z">
        <w:r w:rsidR="00483C35">
          <w:t xml:space="preserve">simply uses a point radius of </w:t>
        </w:r>
      </w:ins>
      <w:ins w:id="251" w:author="Lane Lee" w:date="2022-04-26T09:07:00Z">
        <w:r w:rsidR="00483C35">
          <w:t>5</w:t>
        </w:r>
      </w:ins>
      <w:del w:id="252" w:author="Lane Lee" w:date="2022-04-26T09:06:00Z">
        <w:r w:rsidDel="00483C35">
          <w:delText>uses local standard deviations</w:delText>
        </w:r>
      </w:del>
    </w:p>
    <w:p w14:paraId="3AC59F12" w14:textId="6762C68D" w:rsidR="00F10347" w:rsidRDefault="00F10347" w:rsidP="00F10347">
      <w:pPr>
        <w:pStyle w:val="ListParagraph"/>
        <w:numPr>
          <w:ilvl w:val="3"/>
          <w:numId w:val="2"/>
        </w:numPr>
        <w:ind w:left="3240"/>
      </w:pPr>
      <w:r>
        <w:t>You can use ‘File’ and provide a file (</w:t>
      </w:r>
      <w:ins w:id="253" w:author="Lane Lee" w:date="2022-04-26T09:03:00Z">
        <w:r w:rsidR="00882145" w:rsidRPr="00882145">
          <w:t>will expect same file name as collected file with uncertainties</w:t>
        </w:r>
        <w:r w:rsidR="00882145">
          <w:t>)</w:t>
        </w:r>
        <w:r w:rsidR="00882145" w:rsidRPr="00882145" w:rsidDel="00882145">
          <w:t xml:space="preserve"> </w:t>
        </w:r>
      </w:ins>
      <w:del w:id="254" w:author="Lane Lee" w:date="2022-04-26T09:03:00Z">
        <w:r w:rsidDel="00882145">
          <w:delText>with one value for *each* datapoint)</w:delText>
        </w:r>
      </w:del>
    </w:p>
    <w:p w14:paraId="4A7457C5" w14:textId="77777777" w:rsidR="00F10347" w:rsidRDefault="00F10347" w:rsidP="00F10347">
      <w:pPr>
        <w:pStyle w:val="ListParagraph"/>
        <w:numPr>
          <w:ilvl w:val="3"/>
          <w:numId w:val="2"/>
        </w:numPr>
        <w:ind w:left="3240"/>
      </w:pPr>
      <w:r>
        <w:t>You can use ‘None’.</w:t>
      </w:r>
    </w:p>
    <w:p w14:paraId="6C57FF6C" w14:textId="77777777" w:rsidR="00F10347" w:rsidRDefault="00F10347" w:rsidP="00F10347">
      <w:pPr>
        <w:pStyle w:val="ListParagraph"/>
        <w:numPr>
          <w:ilvl w:val="1"/>
          <w:numId w:val="2"/>
        </w:numPr>
        <w:ind w:left="1800"/>
      </w:pPr>
      <w:r>
        <w:t>The other two features of uncertainty are not yet implemented.</w:t>
      </w:r>
    </w:p>
    <w:p w14:paraId="3CAECD39" w14:textId="77777777" w:rsidR="008F293F" w:rsidRDefault="008F293F" w:rsidP="008F293F">
      <w:pPr>
        <w:pStyle w:val="ListParagraph"/>
        <w:numPr>
          <w:ilvl w:val="0"/>
          <w:numId w:val="2"/>
        </w:numPr>
      </w:pPr>
      <w:r w:rsidRPr="00803E50">
        <w:t>Data Analysis Methods</w:t>
      </w:r>
      <w:r>
        <w:t>:</w:t>
      </w:r>
    </w:p>
    <w:p w14:paraId="1903D515" w14:textId="4D812FAC"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'answer'] = '</w:t>
      </w:r>
      <w:proofErr w:type="spellStart"/>
      <w:r w:rsidRPr="00C424F0">
        <w:rPr>
          <w:b/>
          <w:bCs/>
        </w:rPr>
        <w:t>sls</w:t>
      </w:r>
      <w:proofErr w:type="spellEnd"/>
      <w:r w:rsidRPr="00C424F0">
        <w:rPr>
          <w:b/>
          <w:bCs/>
        </w:rPr>
        <w:t>'#'inverse' or '</w:t>
      </w:r>
      <w:proofErr w:type="spellStart"/>
      <w:r w:rsidRPr="00C424F0">
        <w:rPr>
          <w:b/>
          <w:bCs/>
        </w:rPr>
        <w:t>sls</w:t>
      </w:r>
      <w:proofErr w:type="spellEnd"/>
      <w:r w:rsidRPr="00C424F0">
        <w:rPr>
          <w:b/>
          <w:bCs/>
        </w:rPr>
        <w:t>'</w:t>
      </w:r>
      <w:r>
        <w:t xml:space="preserve">; </w:t>
      </w:r>
      <w:proofErr w:type="spellStart"/>
      <w:r>
        <w:t>sls</w:t>
      </w:r>
      <w:proofErr w:type="spellEnd"/>
      <w:r>
        <w:t xml:space="preserve"> is suggested</w:t>
      </w:r>
    </w:p>
    <w:p w14:paraId="43124425" w14:textId="77777777"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uniqueOrCommon</w:t>
      </w:r>
      <w:proofErr w:type="spellEnd"/>
      <w:r w:rsidRPr="00C424F0">
        <w:rPr>
          <w:b/>
          <w:bCs/>
        </w:rPr>
        <w:t>'] = 'unique'</w:t>
      </w:r>
      <w:r w:rsidRPr="00C424F0">
        <w:rPr>
          <w:b/>
          <w:bCs/>
        </w:rPr>
        <w:tab/>
        <w:t>#'unique' or 'common'</w:t>
      </w:r>
      <w:r>
        <w:t>; now ‘unique’ is suggested.</w:t>
      </w:r>
    </w:p>
    <w:p w14:paraId="2ECD1E27" w14:textId="77777777" w:rsidR="008F293F" w:rsidRDefault="008F293F" w:rsidP="008F293F">
      <w:pPr>
        <w:pStyle w:val="ListParagraph"/>
        <w:numPr>
          <w:ilvl w:val="1"/>
          <w:numId w:val="2"/>
        </w:numPr>
        <w:ind w:left="1800"/>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slsWeighting</w:t>
      </w:r>
      <w:proofErr w:type="spellEnd"/>
      <w:r w:rsidRPr="00C424F0">
        <w:rPr>
          <w:b/>
          <w:bCs/>
        </w:rPr>
        <w:t>'] = [1,0,0,0]</w:t>
      </w:r>
      <w:r>
        <w:t xml:space="preserve"> #You should probably keep this as [1,0,0,0] or make it [2,1,1,1]</w:t>
      </w:r>
    </w:p>
    <w:p w14:paraId="0E0A886D" w14:textId="77777777" w:rsidR="008F293F" w:rsidRPr="00C424F0" w:rsidRDefault="008F293F" w:rsidP="008F293F">
      <w:pPr>
        <w:pStyle w:val="ListParagraph"/>
        <w:numPr>
          <w:ilvl w:val="1"/>
          <w:numId w:val="2"/>
        </w:numPr>
        <w:ind w:left="1800"/>
        <w:rPr>
          <w:b/>
          <w:bCs/>
        </w:rPr>
      </w:pPr>
      <w:proofErr w:type="spellStart"/>
      <w:r w:rsidRPr="00C424F0">
        <w:rPr>
          <w:b/>
          <w:bCs/>
        </w:rPr>
        <w:t>UserChoices</w:t>
      </w:r>
      <w:proofErr w:type="spellEnd"/>
      <w:r w:rsidRPr="00C424F0">
        <w:rPr>
          <w:b/>
          <w:bCs/>
        </w:rPr>
        <w:t>['</w:t>
      </w:r>
      <w:proofErr w:type="spellStart"/>
      <w:r w:rsidRPr="00C424F0">
        <w:rPr>
          <w:b/>
          <w:bCs/>
        </w:rPr>
        <w:t>dataAnalysisMethods</w:t>
      </w:r>
      <w:proofErr w:type="spellEnd"/>
      <w:proofErr w:type="gramStart"/>
      <w:r w:rsidRPr="00C424F0">
        <w:rPr>
          <w:b/>
          <w:bCs/>
        </w:rPr>
        <w:t>'][</w:t>
      </w:r>
      <w:proofErr w:type="gramEnd"/>
      <w:r w:rsidRPr="00C424F0">
        <w:rPr>
          <w:b/>
          <w:bCs/>
        </w:rPr>
        <w:t>'</w:t>
      </w:r>
      <w:proofErr w:type="spellStart"/>
      <w:r w:rsidRPr="00C424F0">
        <w:rPr>
          <w:b/>
          <w:bCs/>
        </w:rPr>
        <w:t>implicitSLScorrection</w:t>
      </w:r>
      <w:proofErr w:type="spellEnd"/>
      <w:r w:rsidRPr="00C424F0">
        <w:rPr>
          <w:b/>
          <w:bCs/>
        </w:rPr>
        <w:t>'] = True</w:t>
      </w:r>
    </w:p>
    <w:p w14:paraId="44A4307C" w14:textId="37E55844" w:rsidR="00853288" w:rsidRDefault="00853288" w:rsidP="00853288">
      <w:pPr>
        <w:pStyle w:val="ListParagraph"/>
        <w:numPr>
          <w:ilvl w:val="0"/>
          <w:numId w:val="2"/>
        </w:numPr>
      </w:pPr>
      <w:proofErr w:type="spellStart"/>
      <w:r w:rsidRPr="00803E50">
        <w:t>concentrationFinder</w:t>
      </w:r>
      <w:proofErr w:type="spellEnd"/>
      <w:r w:rsidR="00FA640B">
        <w:t>:</w:t>
      </w:r>
      <w:r>
        <w:t xml:space="preserve"> #This is only needed if you need to convert the units coming out to something like bar, torr, etc.</w:t>
      </w:r>
    </w:p>
    <w:p w14:paraId="76DBA8A0" w14:textId="793027FA" w:rsidR="006A45D1" w:rsidRPr="006A45D1" w:rsidRDefault="006A45D1" w:rsidP="006A45D1">
      <w:pPr>
        <w:pStyle w:val="Heading1"/>
      </w:pPr>
      <w:bookmarkStart w:id="255" w:name="_Toc101448363"/>
      <w:bookmarkStart w:id="256" w:name="_Toc82071214"/>
      <w:commentRangeStart w:id="257"/>
      <w:r>
        <w:t xml:space="preserve">4. </w:t>
      </w:r>
      <w:r w:rsidRPr="006A45D1">
        <w:t>Changing Reference Data and Experimental Data</w:t>
      </w:r>
      <w:bookmarkEnd w:id="255"/>
      <w:r w:rsidRPr="006A45D1">
        <w:t xml:space="preserve"> </w:t>
      </w:r>
      <w:bookmarkEnd w:id="256"/>
      <w:commentRangeEnd w:id="257"/>
      <w:r>
        <w:rPr>
          <w:rStyle w:val="CommentReference"/>
          <w:rFonts w:eastAsiaTheme="minorHAnsi" w:cstheme="minorBidi"/>
          <w:b w:val="0"/>
          <w:bCs w:val="0"/>
          <w:u w:val="none"/>
        </w:rPr>
        <w:commentReference w:id="257"/>
      </w:r>
    </w:p>
    <w:p w14:paraId="63E0F2AA" w14:textId="77777777" w:rsidR="006A45D1" w:rsidRPr="006A45D1" w:rsidRDefault="006A45D1" w:rsidP="006A45D1"/>
    <w:p w14:paraId="47CA5D5E" w14:textId="77777777" w:rsidR="006A45D1" w:rsidRPr="006A45D1" w:rsidRDefault="006A45D1" w:rsidP="006A45D1">
      <w:r w:rsidRPr="006A45D1">
        <w:t xml:space="preserve">Changing Reference Data and Experimental Data is a very important part of knowing how to operate MSRESOLVE.  To begin, it is very important to note that when preforming a new analysis using </w:t>
      </w:r>
      <w:r w:rsidRPr="006A45D1">
        <w:lastRenderedPageBreak/>
        <w:t>MSRESOLVE, it is best to create a completely new Directory that will include the MSRESOLVESG.py file along with the reference files and the user.input.py file if needed. Its best to copy the entire sub-directory named “</w:t>
      </w:r>
      <w:proofErr w:type="spellStart"/>
      <w:r w:rsidRPr="006A45D1">
        <w:t>ExampleAnalysis</w:t>
      </w:r>
      <w:proofErr w:type="spellEnd"/>
      <w:r w:rsidRPr="006A45D1">
        <w:t>” and use the files located inside this directory as a reference to incorporate your own data. You would then incorporate your Reference Data and Experimental Data into these directories that you copied from the sub-directory named “</w:t>
      </w:r>
      <w:proofErr w:type="spellStart"/>
      <w:r w:rsidRPr="006A45D1">
        <w:t>ExampleAnalysis</w:t>
      </w:r>
      <w:proofErr w:type="spellEnd"/>
      <w:r w:rsidRPr="006A45D1">
        <w:t xml:space="preserve">” into your newly created directory where you will be preforming your new analysis. </w:t>
      </w:r>
    </w:p>
    <w:p w14:paraId="37EEE045" w14:textId="77777777" w:rsidR="00201AAE" w:rsidRDefault="00201AAE" w:rsidP="00FA640B"/>
    <w:p w14:paraId="5F47422D" w14:textId="77777777" w:rsidR="00201AAE" w:rsidRPr="00201AAE" w:rsidRDefault="00201AAE" w:rsidP="00201AAE"/>
    <w:p w14:paraId="32276BC1" w14:textId="7D3807AF" w:rsidR="00FA640B" w:rsidRPr="00013BAE" w:rsidRDefault="006A45D1" w:rsidP="0033725D">
      <w:pPr>
        <w:pStyle w:val="Heading1"/>
      </w:pPr>
      <w:bookmarkStart w:id="258" w:name="_Toc82071211"/>
      <w:bookmarkStart w:id="259" w:name="_Toc101448364"/>
      <w:r>
        <w:t xml:space="preserve">4. </w:t>
      </w:r>
      <w:r w:rsidR="00BF39BD" w:rsidRPr="00013BAE">
        <w:t xml:space="preserve">Steps for making a typical reference file </w:t>
      </w:r>
      <w:r w:rsidR="00BF39BD" w:rsidRPr="00013BAE">
        <w:rPr>
          <w:i/>
          <w:iCs/>
        </w:rPr>
        <w:t>from</w:t>
      </w:r>
      <w:r w:rsidR="00BF39BD" w:rsidRPr="00013BAE">
        <w:t xml:space="preserve"> reference patterns.</w:t>
      </w:r>
      <w:bookmarkEnd w:id="258"/>
      <w:bookmarkEnd w:id="259"/>
    </w:p>
    <w:p w14:paraId="28B5EA3B" w14:textId="5F41573B" w:rsidR="00B65BE8" w:rsidRDefault="00994B98" w:rsidP="00B65BE8">
      <w:pPr>
        <w:pStyle w:val="ListParagraph"/>
        <w:numPr>
          <w:ilvl w:val="0"/>
          <w:numId w:val="3"/>
        </w:numPr>
      </w:pPr>
      <w:commentRangeStart w:id="260"/>
      <w:r>
        <w:t>D</w:t>
      </w:r>
      <w:r w:rsidR="00B65BE8">
        <w:t xml:space="preserve">ownload JDX </w:t>
      </w:r>
      <w:r>
        <w:t>F</w:t>
      </w:r>
      <w:r w:rsidR="00B65BE8">
        <w:t>iles</w:t>
      </w:r>
      <w:r>
        <w:t>:</w:t>
      </w:r>
      <w:r w:rsidR="00B65BE8">
        <w:t xml:space="preserve"> </w:t>
      </w:r>
    </w:p>
    <w:p w14:paraId="21C04F1E" w14:textId="150ACC45" w:rsidR="00994B98" w:rsidRDefault="00994B98" w:rsidP="00994B98">
      <w:pPr>
        <w:pStyle w:val="ListParagraph"/>
        <w:numPr>
          <w:ilvl w:val="1"/>
          <w:numId w:val="3"/>
        </w:numPr>
      </w:pPr>
      <w:r>
        <w:t xml:space="preserve">Download JDX Files from </w:t>
      </w:r>
      <w:ins w:id="261" w:author="Lane Lee" w:date="2022-04-26T13:03:00Z">
        <w:r w:rsidR="00853CFA">
          <w:t>NIST</w:t>
        </w:r>
      </w:ins>
      <w:del w:id="262" w:author="Lane Lee" w:date="2022-04-26T13:03:00Z">
        <w:r w:rsidDel="00853CFA">
          <w:delText>nist</w:delText>
        </w:r>
      </w:del>
      <w:r>
        <w:t xml:space="preserve"> webbook for each molecule.</w:t>
      </w:r>
      <w:commentRangeEnd w:id="260"/>
      <w:r w:rsidR="006B2B4D">
        <w:rPr>
          <w:rStyle w:val="CommentReference"/>
        </w:rPr>
        <w:commentReference w:id="260"/>
      </w:r>
    </w:p>
    <w:p w14:paraId="434EF673" w14:textId="77777777" w:rsidR="00B53051" w:rsidRDefault="00B53051" w:rsidP="00994B98">
      <w:pPr>
        <w:pStyle w:val="ListParagraph"/>
        <w:ind w:left="1080"/>
      </w:pPr>
    </w:p>
    <w:p w14:paraId="5E4B98B6" w14:textId="6E4822BB" w:rsidR="00BD74CB" w:rsidRDefault="00BD74CB" w:rsidP="00B65BE8">
      <w:pPr>
        <w:pStyle w:val="ListParagraph"/>
        <w:numPr>
          <w:ilvl w:val="0"/>
          <w:numId w:val="3"/>
        </w:numPr>
      </w:pPr>
      <w:r>
        <w:t>Format:</w:t>
      </w:r>
    </w:p>
    <w:p w14:paraId="2E192744" w14:textId="77777777" w:rsidR="00BD74CB" w:rsidRPr="00803E50" w:rsidRDefault="00BD74CB" w:rsidP="00BD74CB">
      <w:pPr>
        <w:pStyle w:val="ListParagraph"/>
        <w:numPr>
          <w:ilvl w:val="1"/>
          <w:numId w:val="3"/>
        </w:numPr>
      </w:pPr>
      <w:r w:rsidRPr="00803E50">
        <w:t xml:space="preserve">Use JDX Converter to convert them into the right format. </w:t>
      </w:r>
      <w:hyperlink r:id="rId32" w:history="1">
        <w:r w:rsidRPr="00803E50">
          <w:rPr>
            <w:rStyle w:val="Hyperlink"/>
          </w:rPr>
          <w:t>https://github.com/AdityaSavara/JDX_Converter</w:t>
        </w:r>
      </w:hyperlink>
    </w:p>
    <w:p w14:paraId="6069592A" w14:textId="77777777" w:rsidR="00BD74CB" w:rsidRDefault="00BD74CB" w:rsidP="00BD74CB">
      <w:pPr>
        <w:pStyle w:val="ListParagraph"/>
        <w:ind w:left="1080"/>
      </w:pPr>
    </w:p>
    <w:p w14:paraId="1EF375B2" w14:textId="33A265F4" w:rsidR="00A34945" w:rsidRDefault="00594353" w:rsidP="00A34945">
      <w:pPr>
        <w:pStyle w:val="ListParagraph"/>
        <w:numPr>
          <w:ilvl w:val="0"/>
          <w:numId w:val="3"/>
        </w:numPr>
      </w:pPr>
      <w:r>
        <w:t>Reference P</w:t>
      </w:r>
      <w:r w:rsidRPr="00A37A1C">
        <w:t>attern</w:t>
      </w:r>
      <w:r>
        <w:t xml:space="preserve">s </w:t>
      </w:r>
      <w:del w:id="263" w:author="Lane Lee" w:date="2022-04-26T13:03:00Z">
        <w:r w:rsidDel="00853CFA">
          <w:delText>From</w:delText>
        </w:r>
      </w:del>
      <w:ins w:id="264" w:author="Lane Lee" w:date="2022-04-26T13:03:00Z">
        <w:r w:rsidR="00853CFA">
          <w:t>From</w:t>
        </w:r>
      </w:ins>
      <w:r>
        <w:t xml:space="preserve"> Your Own </w:t>
      </w:r>
      <w:r w:rsidR="00A574C2">
        <w:t>I</w:t>
      </w:r>
      <w:r>
        <w:t>nstrument</w:t>
      </w:r>
      <w:r w:rsidR="00A574C2">
        <w:t>:</w:t>
      </w:r>
    </w:p>
    <w:p w14:paraId="18748302" w14:textId="5ABCFAEE" w:rsidR="00A574C2" w:rsidRDefault="00A574C2" w:rsidP="00A34945">
      <w:pPr>
        <w:pStyle w:val="ListParagraph"/>
        <w:numPr>
          <w:ilvl w:val="1"/>
          <w:numId w:val="3"/>
        </w:numPr>
      </w:pPr>
      <w:r>
        <w:t xml:space="preserve">When possible, </w:t>
      </w:r>
      <w:proofErr w:type="gramStart"/>
      <w:r>
        <w:t>make reference</w:t>
      </w:r>
      <w:proofErr w:type="gramEnd"/>
      <w:r>
        <w:t xml:space="preserve"> </w:t>
      </w:r>
      <w:r w:rsidRPr="00A37A1C">
        <w:t>pattern</w:t>
      </w:r>
      <w:r>
        <w:t xml:space="preserve">s from your own instrument. </w:t>
      </w:r>
      <w:r w:rsidRPr="00A37A1C">
        <w:t>Gather</w:t>
      </w:r>
      <w:r>
        <w:t xml:space="preserve"> some reference data from your own instrument, then extract the pattern. Under normal circumstances, you will have some reference patterns collected on your own instrument and some that you could not calibrate and had to get from NIST webbook.</w:t>
      </w:r>
    </w:p>
    <w:p w14:paraId="01EBC38E" w14:textId="77777777" w:rsidR="00A574C2" w:rsidRDefault="00A574C2" w:rsidP="00A574C2">
      <w:pPr>
        <w:pStyle w:val="ListParagraph"/>
        <w:ind w:left="1080"/>
      </w:pPr>
    </w:p>
    <w:p w14:paraId="335CA22A" w14:textId="116D324E" w:rsidR="00B65BE8" w:rsidRPr="00FC43AE" w:rsidRDefault="00B65BE8" w:rsidP="00B65BE8">
      <w:pPr>
        <w:pStyle w:val="ListParagraph"/>
        <w:numPr>
          <w:ilvl w:val="0"/>
          <w:numId w:val="3"/>
        </w:numPr>
      </w:pPr>
      <w:r w:rsidRPr="00FC43AE">
        <w:t xml:space="preserve">follow the example inside the full package documentation for 190930TuningCorrectorInstructions.docx (this allows to make a reference file consisting of patterns collected from your instrument </w:t>
      </w:r>
      <w:del w:id="265" w:author="Lane Lee" w:date="2022-04-26T13:03:00Z">
        <w:r w:rsidRPr="00FC43AE" w:rsidDel="00853CFA">
          <w:delText>and also</w:delText>
        </w:r>
      </w:del>
      <w:ins w:id="266" w:author="Lane Lee" w:date="2022-04-26T13:03:00Z">
        <w:r w:rsidR="00853CFA" w:rsidRPr="00FC43AE">
          <w:t>and</w:t>
        </w:r>
      </w:ins>
      <w:r w:rsidRPr="00FC43AE">
        <w:t xml:space="preserve"> from NIST).</w:t>
      </w:r>
    </w:p>
    <w:p w14:paraId="718C7C77" w14:textId="77777777" w:rsidR="00752E05" w:rsidRDefault="00752E05" w:rsidP="0012464E">
      <w:pPr>
        <w:pStyle w:val="ListParagraph"/>
        <w:ind w:left="360"/>
      </w:pPr>
    </w:p>
    <w:p w14:paraId="1C430EC3" w14:textId="30D4589B" w:rsidR="007019AA" w:rsidRDefault="006A45D1" w:rsidP="0033725D">
      <w:pPr>
        <w:pStyle w:val="Heading2"/>
      </w:pPr>
      <w:bookmarkStart w:id="267" w:name="_Toc82071212"/>
      <w:bookmarkStart w:id="268" w:name="_Toc101448365"/>
      <w:r>
        <w:t xml:space="preserve">4.1. </w:t>
      </w:r>
      <w:r w:rsidR="00013BAE">
        <w:t xml:space="preserve">Steps for Making </w:t>
      </w:r>
      <w:ins w:id="269" w:author="Lane Lee" w:date="2022-04-26T13:03:00Z">
        <w:r w:rsidR="00853CFA">
          <w:t xml:space="preserve">a </w:t>
        </w:r>
      </w:ins>
      <w:r w:rsidR="00013BAE">
        <w:t>Reference Pattern from Collected Data</w:t>
      </w:r>
      <w:bookmarkEnd w:id="267"/>
      <w:bookmarkEnd w:id="268"/>
    </w:p>
    <w:p w14:paraId="0D0BAABE" w14:textId="77777777" w:rsidR="00BA2E6F" w:rsidRDefault="00BA2E6F" w:rsidP="00BA2E6F">
      <w:pPr>
        <w:pStyle w:val="ListParagraph"/>
        <w:numPr>
          <w:ilvl w:val="0"/>
          <w:numId w:val="4"/>
        </w:numPr>
      </w:pPr>
      <w:r>
        <w:t>Collect a reference pattern from your own instrument.</w:t>
      </w:r>
    </w:p>
    <w:p w14:paraId="13A1FC4A" w14:textId="77777777" w:rsidR="00BA2E6F" w:rsidRDefault="00BA2E6F" w:rsidP="00BA2E6F">
      <w:pPr>
        <w:pStyle w:val="ListParagraph"/>
        <w:numPr>
          <w:ilvl w:val="1"/>
          <w:numId w:val="4"/>
        </w:numPr>
      </w:pPr>
      <w:r>
        <w:t>Advice: Usually you will want to take a scan where there are 10 minutes or longer with just inert gas or vacuum, and then you will introduce your chemical continuously for 10 minutes or longer, followed by another 10 minutes or longer of background again. For some setups 10 minutes is sufficient for each region, for other setups 1 hour is required for each region.</w:t>
      </w:r>
    </w:p>
    <w:p w14:paraId="48585E60" w14:textId="77777777" w:rsidR="00BA2E6F" w:rsidRDefault="00BA2E6F" w:rsidP="00BA2E6F">
      <w:pPr>
        <w:pStyle w:val="ListParagraph"/>
        <w:numPr>
          <w:ilvl w:val="2"/>
          <w:numId w:val="4"/>
        </w:numPr>
      </w:pPr>
      <w:r>
        <w:t>It is okay to collect multiple calibrations in the same file.</w:t>
      </w:r>
    </w:p>
    <w:p w14:paraId="01296B43" w14:textId="77777777" w:rsidR="00BA2E6F" w:rsidRDefault="00BA2E6F" w:rsidP="00BA2E6F">
      <w:pPr>
        <w:pStyle w:val="ListParagraph"/>
        <w:numPr>
          <w:ilvl w:val="0"/>
          <w:numId w:val="4"/>
        </w:numPr>
      </w:pPr>
      <w:r>
        <w:t>Create a directory as if you will be making an analysis.</w:t>
      </w:r>
    </w:p>
    <w:p w14:paraId="2D048969" w14:textId="77777777" w:rsidR="00BA2E6F" w:rsidRDefault="00BA2E6F" w:rsidP="00BA2E6F">
      <w:pPr>
        <w:pStyle w:val="ListParagraph"/>
        <w:numPr>
          <w:ilvl w:val="1"/>
          <w:numId w:val="4"/>
        </w:numPr>
      </w:pPr>
      <w:r>
        <w:t>Your collected data will be the “collected data” file.</w:t>
      </w:r>
    </w:p>
    <w:p w14:paraId="22185119" w14:textId="77777777" w:rsidR="00BA2E6F" w:rsidRDefault="00BA2E6F" w:rsidP="00BA2E6F">
      <w:pPr>
        <w:pStyle w:val="ListParagraph"/>
        <w:numPr>
          <w:ilvl w:val="1"/>
          <w:numId w:val="4"/>
        </w:numPr>
      </w:pPr>
      <w:r>
        <w:t>You will *still* need a real or fake reference pattern file.  You can make a reference file that has a column for this chemical and then just put all the intensities as 1, for example.</w:t>
      </w:r>
    </w:p>
    <w:p w14:paraId="19EBE3CB" w14:textId="77777777" w:rsidR="00BA2E6F" w:rsidRDefault="00BA2E6F" w:rsidP="00BA2E6F">
      <w:pPr>
        <w:pStyle w:val="ListParagraph"/>
        <w:numPr>
          <w:ilvl w:val="0"/>
          <w:numId w:val="4"/>
        </w:numPr>
      </w:pPr>
      <w:r>
        <w:t>Plot the data in excel and get the baseline correction information, as you would for a regular analysis.</w:t>
      </w:r>
    </w:p>
    <w:p w14:paraId="098EAB51" w14:textId="77777777" w:rsidR="00BA2E6F" w:rsidRDefault="00BA2E6F" w:rsidP="00BA2E6F">
      <w:pPr>
        <w:pStyle w:val="ListParagraph"/>
        <w:numPr>
          <w:ilvl w:val="0"/>
          <w:numId w:val="4"/>
        </w:numPr>
      </w:pPr>
      <w:r>
        <w:t>Fill in the UserInput file with the reference extraction feature on and with export at each step turned on. Run the analysis. You will find that the first “Exported” file is the extracted reference pattern along with the uncertainties for each mass signal (as determined by the standard error of the mean from the region where the extraction occurred).</w:t>
      </w:r>
    </w:p>
    <w:p w14:paraId="414F05F9" w14:textId="77777777" w:rsidR="00BA2E6F" w:rsidRDefault="00BA2E6F" w:rsidP="00BA2E6F">
      <w:pPr>
        <w:pStyle w:val="ListParagraph"/>
        <w:numPr>
          <w:ilvl w:val="1"/>
          <w:numId w:val="4"/>
        </w:numPr>
      </w:pPr>
      <w:r>
        <w:lastRenderedPageBreak/>
        <w:t>Be advised that there may be other sources of error like baselines etc., so the true errors can be larger than the uncertainty provided.</w:t>
      </w:r>
    </w:p>
    <w:p w14:paraId="35012280" w14:textId="13C937F8" w:rsidR="00FA475D" w:rsidRDefault="006A45D1" w:rsidP="0033725D">
      <w:pPr>
        <w:pStyle w:val="Heading2"/>
        <w:rPr>
          <w:ins w:id="270" w:author="Lane Lee" w:date="2022-04-26T13:02:00Z"/>
        </w:rPr>
      </w:pPr>
      <w:bookmarkStart w:id="271" w:name="_Toc82071213"/>
      <w:bookmarkStart w:id="272" w:name="_Toc101448366"/>
      <w:r>
        <w:t xml:space="preserve">4.1. </w:t>
      </w:r>
      <w:r w:rsidR="006350D5">
        <w:t>Concentration Units &amp; Ionization Factors</w:t>
      </w:r>
      <w:bookmarkEnd w:id="271"/>
      <w:bookmarkEnd w:id="272"/>
    </w:p>
    <w:p w14:paraId="2974D473" w14:textId="77777777" w:rsidR="00972E80" w:rsidRPr="00E94095" w:rsidRDefault="00972E80" w:rsidP="00972E80">
      <w:pPr>
        <w:pPrChange w:id="273" w:author="Lane Lee" w:date="2022-04-26T13:02:00Z">
          <w:pPr>
            <w:pStyle w:val="Heading2"/>
          </w:pPr>
        </w:pPrChange>
      </w:pPr>
    </w:p>
    <w:p w14:paraId="6443A185" w14:textId="4BDB13D1" w:rsidR="00972E80" w:rsidRPr="00972E80" w:rsidRDefault="00972E80" w:rsidP="00940C5B">
      <w:pPr>
        <w:pStyle w:val="ListParagraph"/>
        <w:numPr>
          <w:ilvl w:val="0"/>
          <w:numId w:val="5"/>
        </w:numPr>
        <w:rPr>
          <w:ins w:id="274" w:author="Lane Lee" w:date="2022-04-26T13:02:00Z"/>
          <w:b/>
          <w:bCs/>
          <w:rPrChange w:id="275" w:author="Lane Lee" w:date="2022-04-26T13:02:00Z">
            <w:rPr>
              <w:ins w:id="276" w:author="Lane Lee" w:date="2022-04-26T13:02:00Z"/>
            </w:rPr>
          </w:rPrChange>
        </w:rPr>
      </w:pPr>
      <w:ins w:id="277" w:author="Lane Lee" w:date="2022-04-26T13:02:00Z">
        <w:r w:rsidRPr="00972E80">
          <w:rPr>
            <w:b/>
            <w:bCs/>
            <w:rPrChange w:id="278" w:author="Lane Lee" w:date="2022-04-26T13:02:00Z">
              <w:rPr/>
            </w:rPrChange>
          </w:rPr>
          <w:t>Concentration Units</w:t>
        </w:r>
        <w:r>
          <w:rPr>
            <w:b/>
            <w:bCs/>
          </w:rPr>
          <w:t>:</w:t>
        </w:r>
      </w:ins>
    </w:p>
    <w:p w14:paraId="4E95D956" w14:textId="020711D4" w:rsidR="00940C5B" w:rsidRDefault="00940C5B" w:rsidP="00972E80">
      <w:pPr>
        <w:pStyle w:val="ListParagraph"/>
        <w:numPr>
          <w:ilvl w:val="1"/>
          <w:numId w:val="5"/>
        </w:numPr>
        <w:pPrChange w:id="279" w:author="Lane Lee" w:date="2022-04-26T13:02:00Z">
          <w:pPr>
            <w:pStyle w:val="ListParagraph"/>
            <w:numPr>
              <w:numId w:val="5"/>
            </w:numPr>
            <w:ind w:left="360" w:hanging="360"/>
          </w:pPr>
        </w:pPrChange>
      </w:pPr>
      <w:r>
        <w:t xml:space="preserve">In general, one can convert to concentration units using </w:t>
      </w:r>
      <w:r w:rsidRPr="00796193">
        <w:rPr>
          <w:b/>
          <w:bCs/>
        </w:rPr>
        <w:t>UserChoices['concentrationFinder']</w:t>
      </w:r>
    </w:p>
    <w:p w14:paraId="65BFA27D" w14:textId="77777777" w:rsidR="00940C5B" w:rsidRDefault="00940C5B" w:rsidP="00972E80">
      <w:pPr>
        <w:pStyle w:val="ListParagraph"/>
        <w:numPr>
          <w:ilvl w:val="2"/>
          <w:numId w:val="5"/>
        </w:numPr>
        <w:pPrChange w:id="280" w:author="Lane Lee" w:date="2022-04-26T13:02:00Z">
          <w:pPr>
            <w:pStyle w:val="ListParagraph"/>
            <w:numPr>
              <w:ilvl w:val="1"/>
              <w:numId w:val="5"/>
            </w:numPr>
            <w:ind w:left="1080" w:hanging="360"/>
          </w:pPr>
        </w:pPrChange>
      </w:pPr>
      <w:r>
        <w:t>the concentrations can be for a single molecule or for a list of molecules. A list of molecules requires using “</w:t>
      </w:r>
      <w:r w:rsidRPr="00C81F36">
        <w:t>SeparateMoleculesFactors</w:t>
      </w:r>
      <w:r>
        <w:t>”</w:t>
      </w:r>
    </w:p>
    <w:p w14:paraId="03C984FB" w14:textId="77777777" w:rsidR="00940C5B" w:rsidRDefault="00940C5B" w:rsidP="00972E80">
      <w:pPr>
        <w:pStyle w:val="ListParagraph"/>
        <w:numPr>
          <w:ilvl w:val="2"/>
          <w:numId w:val="5"/>
        </w:numPr>
        <w:pPrChange w:id="281" w:author="Lane Lee" w:date="2022-04-26T13:02:00Z">
          <w:pPr>
            <w:pStyle w:val="ListParagraph"/>
            <w:numPr>
              <w:ilvl w:val="1"/>
              <w:numId w:val="5"/>
            </w:numPr>
            <w:ind w:left="1080" w:hanging="360"/>
          </w:pPr>
        </w:pPrChange>
      </w:pPr>
      <w:r>
        <w:t>one specifies a mass and a particular molecule and the intensity at that mass, and what concentration it corresponds to.  Then all molecules get converted into that unit.</w:t>
      </w:r>
    </w:p>
    <w:p w14:paraId="64FF566A" w14:textId="6DD44998" w:rsidR="00940C5B" w:rsidRDefault="00940C5B" w:rsidP="00972E80">
      <w:pPr>
        <w:pStyle w:val="ListParagraph"/>
        <w:numPr>
          <w:ilvl w:val="3"/>
          <w:numId w:val="5"/>
        </w:numPr>
        <w:rPr>
          <w:ins w:id="282" w:author="Lane Lee" w:date="2022-04-26T10:28:00Z"/>
        </w:rPr>
        <w:pPrChange w:id="283" w:author="Lane Lee" w:date="2022-04-26T13:02:00Z">
          <w:pPr>
            <w:pStyle w:val="ListParagraph"/>
            <w:numPr>
              <w:ilvl w:val="2"/>
              <w:numId w:val="5"/>
            </w:numPr>
            <w:ind w:left="1800" w:hanging="180"/>
          </w:pPr>
        </w:pPrChange>
      </w:pPr>
      <w:r>
        <w:t xml:space="preserve">One can also specify multiple molecules using lists for everything (other than the </w:t>
      </w:r>
      <w:del w:id="284" w:author="Lane Lee" w:date="2022-04-26T13:02:00Z">
        <w:r w:rsidR="008E722F" w:rsidDel="00853CFA">
          <w:delText>unit</w:delText>
        </w:r>
      </w:del>
      <w:ins w:id="285" w:author="Lane Lee" w:date="2022-04-26T13:02:00Z">
        <w:r w:rsidR="00853CFA">
          <w:t>unit’s</w:t>
        </w:r>
      </w:ins>
      <w:r w:rsidR="008E722F">
        <w:t xml:space="preserve"> </w:t>
      </w:r>
      <w:r>
        <w:t>name). In that case any molecules that are not specified will get normalized according to the 1</w:t>
      </w:r>
      <w:r w:rsidRPr="009D51B2">
        <w:rPr>
          <w:vertAlign w:val="superscript"/>
        </w:rPr>
        <w:t>st</w:t>
      </w:r>
      <w:r>
        <w:t xml:space="preserve"> molecule specified.</w:t>
      </w:r>
    </w:p>
    <w:p w14:paraId="6207D1F5" w14:textId="647975AF" w:rsidR="0050759D" w:rsidRPr="00972E80" w:rsidRDefault="0050759D" w:rsidP="0050759D">
      <w:pPr>
        <w:pStyle w:val="ListParagraph"/>
        <w:numPr>
          <w:ilvl w:val="0"/>
          <w:numId w:val="5"/>
        </w:numPr>
        <w:rPr>
          <w:b/>
          <w:bCs/>
          <w:rPrChange w:id="286" w:author="Lane Lee" w:date="2022-04-26T13:02:00Z">
            <w:rPr/>
          </w:rPrChange>
        </w:rPr>
        <w:pPrChange w:id="287" w:author="Lane Lee" w:date="2022-04-26T10:28:00Z">
          <w:pPr>
            <w:pStyle w:val="ListParagraph"/>
            <w:numPr>
              <w:ilvl w:val="2"/>
              <w:numId w:val="5"/>
            </w:numPr>
            <w:ind w:left="1800" w:hanging="180"/>
          </w:pPr>
        </w:pPrChange>
      </w:pPr>
      <w:ins w:id="288" w:author="Lane Lee" w:date="2022-04-26T10:28:00Z">
        <w:r w:rsidRPr="00972E80">
          <w:rPr>
            <w:b/>
            <w:bCs/>
            <w:rPrChange w:id="289" w:author="Lane Lee" w:date="2022-04-26T13:02:00Z">
              <w:rPr/>
            </w:rPrChange>
          </w:rPr>
          <w:t>Ionization Factor</w:t>
        </w:r>
      </w:ins>
      <w:ins w:id="290" w:author="Lane Lee" w:date="2022-04-26T10:29:00Z">
        <w:r w:rsidRPr="00972E80">
          <w:rPr>
            <w:b/>
            <w:bCs/>
            <w:rPrChange w:id="291" w:author="Lane Lee" w:date="2022-04-26T13:02:00Z">
              <w:rPr/>
            </w:rPrChange>
          </w:rPr>
          <w:t>s:</w:t>
        </w:r>
      </w:ins>
    </w:p>
    <w:p w14:paraId="32A31A6B" w14:textId="551184AB" w:rsidR="00940C5B" w:rsidRPr="009613FA" w:rsidDel="0050759D" w:rsidRDefault="00940C5B" w:rsidP="00940C5B">
      <w:pPr>
        <w:pStyle w:val="ListParagraph"/>
        <w:numPr>
          <w:ilvl w:val="0"/>
          <w:numId w:val="5"/>
        </w:numPr>
        <w:rPr>
          <w:del w:id="292" w:author="Lane Lee" w:date="2022-04-26T10:28:00Z"/>
        </w:rPr>
      </w:pPr>
      <w:commentRangeStart w:id="293"/>
      <w:commentRangeStart w:id="294"/>
      <w:del w:id="295" w:author="Lane Lee" w:date="2022-04-26T10:28:00Z">
        <w:r w:rsidRPr="009613FA" w:rsidDel="0050759D">
          <w:delText>I had been keeping this a secret for a while, but I suppose I should stop doing so:</w:delText>
        </w:r>
      </w:del>
    </w:p>
    <w:p w14:paraId="363942A7" w14:textId="5A7E3686" w:rsidR="00940C5B" w:rsidRPr="009613FA" w:rsidDel="0050759D" w:rsidRDefault="00940C5B" w:rsidP="00940C5B">
      <w:pPr>
        <w:pStyle w:val="ListParagraph"/>
        <w:numPr>
          <w:ilvl w:val="1"/>
          <w:numId w:val="5"/>
        </w:numPr>
        <w:rPr>
          <w:del w:id="296" w:author="Lane Lee" w:date="2022-04-26T10:28:00Z"/>
        </w:rPr>
      </w:pPr>
      <w:del w:id="297" w:author="Lane Lee" w:date="2022-04-26T10:28:00Z">
        <w:r w:rsidRPr="009613FA" w:rsidDel="0050759D">
          <w:delText>the Madix &amp; Ko correction factors are not sufficiently accurate. In general, different molecules in different classes of molecules have different ionization factors. In the package, there is a feature for this and I have been collecting ionization factors for various molecules.  So to have real accuracy, one should use molecules in that list and/or identify realistic guesses.</w:delText>
        </w:r>
      </w:del>
    </w:p>
    <w:p w14:paraId="282CCA25" w14:textId="3452A751" w:rsidR="00312AF9" w:rsidRDefault="00940C5B" w:rsidP="00312AF9">
      <w:pPr>
        <w:pStyle w:val="ListParagraph"/>
        <w:numPr>
          <w:ilvl w:val="1"/>
          <w:numId w:val="5"/>
        </w:numPr>
        <w:rPr>
          <w:ins w:id="298" w:author="Lane Lee" w:date="2022-04-26T10:28:00Z"/>
        </w:rPr>
      </w:pPr>
      <w:moveFromRangeStart w:id="299" w:author="Lane Lee" w:date="2022-04-26T10:28:00Z" w:name="move101861332"/>
      <w:moveFrom w:id="300" w:author="Lane Lee" w:date="2022-04-26T10:28:00Z">
        <w:r w:rsidRPr="009613FA" w:rsidDel="0050759D">
          <w:t>Note: the ionization factors are not dependent ‘only’ on molecule type. It’s *mostly* on number of electrons and *partially* on molecule type.</w:t>
        </w:r>
        <w:commentRangeEnd w:id="293"/>
        <w:r w:rsidR="00857884" w:rsidRPr="009613FA" w:rsidDel="0050759D">
          <w:rPr>
            <w:rStyle w:val="CommentReference"/>
          </w:rPr>
          <w:commentReference w:id="293"/>
        </w:r>
        <w:commentRangeEnd w:id="294"/>
        <w:r w:rsidR="0023388D" w:rsidDel="0050759D">
          <w:rPr>
            <w:rStyle w:val="CommentReference"/>
          </w:rPr>
          <w:commentReference w:id="294"/>
        </w:r>
      </w:moveFrom>
      <w:moveFromRangeEnd w:id="299"/>
      <w:ins w:id="301" w:author="Lane Lee" w:date="2022-04-26T10:01:00Z">
        <w:r w:rsidR="00312AF9">
          <w:t>There are</w:t>
        </w:r>
      </w:ins>
      <w:ins w:id="302" w:author="Lane Lee" w:date="2022-04-26T10:02:00Z">
        <w:r w:rsidR="00312AF9">
          <w:t xml:space="preserve"> currently</w:t>
        </w:r>
      </w:ins>
      <w:ins w:id="303" w:author="Lane Lee" w:date="2022-04-26T10:01:00Z">
        <w:r w:rsidR="00312AF9">
          <w:t xml:space="preserve"> tw</w:t>
        </w:r>
      </w:ins>
      <w:ins w:id="304" w:author="Lane Lee" w:date="2022-04-26T10:02:00Z">
        <w:r w:rsidR="00312AF9">
          <w:t>o common methods of</w:t>
        </w:r>
      </w:ins>
      <w:ins w:id="305" w:author="Lane Lee" w:date="2022-04-26T10:07:00Z">
        <w:r w:rsidR="00434711">
          <w:t xml:space="preserve"> using</w:t>
        </w:r>
      </w:ins>
      <w:ins w:id="306" w:author="Lane Lee" w:date="2022-04-26T10:02:00Z">
        <w:r w:rsidR="00312AF9">
          <w:t xml:space="preserve"> molecule Ionization factors</w:t>
        </w:r>
      </w:ins>
      <w:ins w:id="307" w:author="Lane Lee" w:date="2022-04-27T08:30:00Z">
        <w:r w:rsidR="00E94095">
          <w:t xml:space="preserve"> with MSRESOLVE</w:t>
        </w:r>
      </w:ins>
      <w:ins w:id="308" w:author="Lane Lee" w:date="2022-04-26T10:02:00Z">
        <w:r w:rsidR="00312AF9">
          <w:t xml:space="preserve">. One being Madix </w:t>
        </w:r>
      </w:ins>
      <w:ins w:id="309" w:author="Lane Lee" w:date="2022-04-26T10:03:00Z">
        <w:r w:rsidR="00312AF9">
          <w:t>&amp; Ko</w:t>
        </w:r>
      </w:ins>
      <w:ins w:id="310" w:author="Lane Lee" w:date="2022-04-27T08:30:00Z">
        <w:r w:rsidR="00E94095">
          <w:t>,</w:t>
        </w:r>
      </w:ins>
      <w:ins w:id="311" w:author="Lane Lee" w:date="2022-04-26T10:03:00Z">
        <w:r w:rsidR="00312AF9">
          <w:t xml:space="preserve"> </w:t>
        </w:r>
      </w:ins>
      <w:ins w:id="312" w:author="Lane Lee" w:date="2022-04-27T08:30:00Z">
        <w:r w:rsidR="00E94095">
          <w:t>t</w:t>
        </w:r>
      </w:ins>
      <w:ins w:id="313" w:author="Lane Lee" w:date="2022-04-26T10:03:00Z">
        <w:r w:rsidR="00312AF9">
          <w:t xml:space="preserve">he other being Ionization values provided by the user. </w:t>
        </w:r>
      </w:ins>
      <w:ins w:id="314" w:author="Lane Lee" w:date="2022-04-26T10:06:00Z">
        <w:r w:rsidR="00312AF9">
          <w:t xml:space="preserve">If the user does not provide Ionization values, </w:t>
        </w:r>
        <w:r w:rsidR="00434711">
          <w:t xml:space="preserve">MSRESOLVE will calculate ionization values using Madix and Ko by default. </w:t>
        </w:r>
      </w:ins>
      <w:ins w:id="315" w:author="Lane Lee" w:date="2022-04-26T10:07:00Z">
        <w:r w:rsidR="00434711">
          <w:t xml:space="preserve">Madix &amp; Ko ionization is a method of determining ionization </w:t>
        </w:r>
      </w:ins>
      <w:ins w:id="316" w:author="Lane Lee" w:date="2022-04-26T10:08:00Z">
        <w:r w:rsidR="00434711">
          <w:t xml:space="preserve">using the formula </w:t>
        </w:r>
      </w:ins>
      <w:ins w:id="317" w:author="Lane Lee" w:date="2022-04-26T10:12:00Z">
        <w:r w:rsidR="0037622C">
          <w:t>i</w:t>
        </w:r>
      </w:ins>
      <w:ins w:id="318" w:author="Lane Lee" w:date="2022-04-26T10:13:00Z">
        <w:r w:rsidR="0037622C">
          <w:t xml:space="preserve">n the figure </w:t>
        </w:r>
      </w:ins>
      <w:ins w:id="319" w:author="Lane Lee" w:date="2022-04-26T10:08:00Z">
        <w:r w:rsidR="00434711">
          <w:t xml:space="preserve">below. </w:t>
        </w:r>
      </w:ins>
      <w:ins w:id="320" w:author="Lane Lee" w:date="2022-04-26T10:25:00Z">
        <w:r w:rsidR="0065617A">
          <w:t xml:space="preserve">Simply, the equation used by MSRESOLVE is </w:t>
        </w:r>
      </w:ins>
      <w:ins w:id="321" w:author="Lane Lee" w:date="2022-04-26T10:26:00Z">
        <w:r w:rsidR="0065617A">
          <w:t>(0.6*(X/14))</w:t>
        </w:r>
      </w:ins>
      <w:ins w:id="322" w:author="Lane Lee" w:date="2022-04-26T10:31:00Z">
        <w:r w:rsidR="0050759D">
          <w:t xml:space="preserve"> </w:t>
        </w:r>
      </w:ins>
      <w:ins w:id="323" w:author="Lane Lee" w:date="2022-04-26T10:26:00Z">
        <w:r w:rsidR="0065617A">
          <w:t>+</w:t>
        </w:r>
      </w:ins>
      <w:ins w:id="324" w:author="Lane Lee" w:date="2022-04-26T10:31:00Z">
        <w:r w:rsidR="0050759D">
          <w:t xml:space="preserve"> </w:t>
        </w:r>
      </w:ins>
      <w:ins w:id="325" w:author="Lane Lee" w:date="2022-04-26T10:26:00Z">
        <w:r w:rsidR="0065617A">
          <w:t xml:space="preserve">0.4 with X being the </w:t>
        </w:r>
      </w:ins>
      <w:ins w:id="326" w:author="Lane Lee" w:date="2022-04-26T10:27:00Z">
        <w:r w:rsidR="0065617A">
          <w:t xml:space="preserve">number of electrons present in the compound. </w:t>
        </w:r>
      </w:ins>
    </w:p>
    <w:p w14:paraId="5430BD7D" w14:textId="77777777" w:rsidR="0050759D" w:rsidDel="0050759D" w:rsidRDefault="0050759D" w:rsidP="0050759D">
      <w:pPr>
        <w:pStyle w:val="ListParagraph"/>
        <w:numPr>
          <w:ilvl w:val="2"/>
          <w:numId w:val="5"/>
        </w:numPr>
        <w:rPr>
          <w:del w:id="327" w:author="Lane Lee" w:date="2022-04-26T10:28:00Z"/>
          <w:moveTo w:id="328" w:author="Lane Lee" w:date="2022-04-26T10:28:00Z"/>
        </w:rPr>
      </w:pPr>
      <w:moveToRangeStart w:id="329" w:author="Lane Lee" w:date="2022-04-26T10:28:00Z" w:name="move101861332"/>
      <w:moveTo w:id="330" w:author="Lane Lee" w:date="2022-04-26T10:28:00Z">
        <w:r w:rsidRPr="009613FA">
          <w:t>Note: the ionization factors are not dependent ‘only’ on molecule type. It’s *mostly* on number of electrons and *partially* on molecule type.</w:t>
        </w:r>
        <w:commentRangeStart w:id="331"/>
        <w:commentRangeEnd w:id="331"/>
        <w:r w:rsidRPr="009613FA">
          <w:rPr>
            <w:rStyle w:val="CommentReference"/>
          </w:rPr>
          <w:commentReference w:id="331"/>
        </w:r>
        <w:commentRangeStart w:id="332"/>
        <w:commentRangeEnd w:id="332"/>
        <w:r>
          <w:rPr>
            <w:rStyle w:val="CommentReference"/>
          </w:rPr>
          <w:commentReference w:id="332"/>
        </w:r>
      </w:moveTo>
    </w:p>
    <w:moveToRangeEnd w:id="329"/>
    <w:p w14:paraId="6E83DFE1" w14:textId="77777777" w:rsidR="0050759D" w:rsidRDefault="0050759D" w:rsidP="0050759D">
      <w:pPr>
        <w:pStyle w:val="ListParagraph"/>
        <w:numPr>
          <w:ilvl w:val="2"/>
          <w:numId w:val="5"/>
        </w:numPr>
        <w:rPr>
          <w:ins w:id="333" w:author="Lane Lee" w:date="2022-04-26T10:12:00Z"/>
        </w:rPr>
        <w:pPrChange w:id="334" w:author="Lane Lee" w:date="2022-04-26T10:28:00Z">
          <w:pPr>
            <w:pStyle w:val="ListParagraph"/>
            <w:numPr>
              <w:ilvl w:val="1"/>
              <w:numId w:val="5"/>
            </w:numPr>
            <w:ind w:left="1080" w:hanging="360"/>
          </w:pPr>
        </w:pPrChange>
      </w:pPr>
    </w:p>
    <w:p w14:paraId="2BAFC077" w14:textId="77777777" w:rsidR="0037622C" w:rsidRDefault="0037622C" w:rsidP="0037622C">
      <w:pPr>
        <w:pStyle w:val="ListParagraph"/>
        <w:ind w:left="1080"/>
        <w:rPr>
          <w:ins w:id="335" w:author="Lane Lee" w:date="2022-04-26T10:10:00Z"/>
        </w:rPr>
        <w:pPrChange w:id="336" w:author="Lane Lee" w:date="2022-04-26T10:12:00Z">
          <w:pPr>
            <w:pStyle w:val="ListParagraph"/>
            <w:numPr>
              <w:ilvl w:val="1"/>
              <w:numId w:val="5"/>
            </w:numPr>
            <w:ind w:left="1080" w:hanging="360"/>
          </w:pPr>
        </w:pPrChange>
      </w:pPr>
    </w:p>
    <w:p w14:paraId="14205A91" w14:textId="0F214C34" w:rsidR="00434711" w:rsidRPr="009613FA" w:rsidRDefault="00434711" w:rsidP="0037622C">
      <w:pPr>
        <w:jc w:val="center"/>
        <w:pPrChange w:id="337" w:author="Lane Lee" w:date="2022-04-26T10:12:00Z">
          <w:pPr>
            <w:pStyle w:val="ListParagraph"/>
            <w:numPr>
              <w:ilvl w:val="2"/>
              <w:numId w:val="5"/>
            </w:numPr>
            <w:ind w:left="1800" w:hanging="180"/>
          </w:pPr>
        </w:pPrChange>
      </w:pPr>
      <w:ins w:id="338" w:author="Lane Lee" w:date="2022-04-26T10:11:00Z">
        <w:r>
          <w:rPr>
            <w:noProof/>
          </w:rPr>
          <w:drawing>
            <wp:inline distT="0" distB="0" distL="0" distR="0" wp14:anchorId="0B7510C7" wp14:editId="0024E7A9">
              <wp:extent cx="5943600" cy="1274445"/>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1274445"/>
                      </a:xfrm>
                      <a:prstGeom prst="rect">
                        <a:avLst/>
                      </a:prstGeom>
                    </pic:spPr>
                  </pic:pic>
                </a:graphicData>
              </a:graphic>
            </wp:inline>
          </w:drawing>
        </w:r>
      </w:ins>
    </w:p>
    <w:p w14:paraId="5C2ADEFA" w14:textId="49BAAE7B" w:rsidR="0037622C" w:rsidRDefault="0037622C" w:rsidP="0037622C">
      <w:pPr>
        <w:rPr>
          <w:ins w:id="339" w:author="Lane Lee" w:date="2022-04-26T10:15:00Z"/>
        </w:rPr>
      </w:pPr>
      <w:ins w:id="340" w:author="Lane Lee" w:date="2022-04-26T10:13:00Z">
        <w:r>
          <w:rPr>
            <w:b/>
            <w:bCs/>
          </w:rPr>
          <w:t xml:space="preserve">Figure: </w:t>
        </w:r>
      </w:ins>
      <w:ins w:id="341" w:author="Lane Lee" w:date="2022-04-26T10:14:00Z">
        <w:r>
          <w:t>The Madix &amp; Ko equation</w:t>
        </w:r>
      </w:ins>
      <w:ins w:id="342" w:author="Lane Lee" w:date="2022-04-26T10:25:00Z">
        <w:r w:rsidR="0065617A">
          <w:t xml:space="preserve"> for</w:t>
        </w:r>
      </w:ins>
      <w:ins w:id="343" w:author="Lane Lee" w:date="2022-04-26T10:14:00Z">
        <w:r>
          <w:t xml:space="preserve"> calculating Ionization efficiency</w:t>
        </w:r>
      </w:ins>
      <w:ins w:id="344" w:author="Lane Lee" w:date="2022-04-26T10:13:00Z">
        <w:r>
          <w:t xml:space="preserve">. </w:t>
        </w:r>
      </w:ins>
    </w:p>
    <w:p w14:paraId="4D1717EA" w14:textId="337593BB" w:rsidR="0037622C" w:rsidRDefault="0050759D" w:rsidP="0037622C">
      <w:pPr>
        <w:rPr>
          <w:ins w:id="345" w:author="Lane Lee" w:date="2022-04-26T11:22:00Z"/>
        </w:rPr>
      </w:pPr>
      <w:ins w:id="346" w:author="Lane Lee" w:date="2022-04-26T10:33:00Z">
        <w:r>
          <w:t xml:space="preserve">Another method </w:t>
        </w:r>
      </w:ins>
      <w:ins w:id="347" w:author="Lane Lee" w:date="2022-04-26T10:34:00Z">
        <w:r w:rsidR="007A4EAA">
          <w:t>that MSRESOLVE uses</w:t>
        </w:r>
      </w:ins>
      <w:ins w:id="348" w:author="Lane Lee" w:date="2022-04-26T10:33:00Z">
        <w:r w:rsidR="007A4EAA">
          <w:t xml:space="preserve"> ionization factor </w:t>
        </w:r>
      </w:ins>
      <w:ins w:id="349" w:author="Lane Lee" w:date="2022-04-26T10:37:00Z">
        <w:r w:rsidR="007A4EAA">
          <w:t>is through the user manually inputting molecule ionization efficiencies. This method can increase the accuracy of the analysis.</w:t>
        </w:r>
      </w:ins>
      <w:ins w:id="350" w:author="Lane Lee" w:date="2022-04-26T10:38:00Z">
        <w:r w:rsidR="00A25C2B">
          <w:t xml:space="preserve"> Th</w:t>
        </w:r>
      </w:ins>
      <w:ins w:id="351" w:author="Lane Lee" w:date="2022-04-27T08:27:00Z">
        <w:r w:rsidR="00E94095">
          <w:t>ough, the</w:t>
        </w:r>
      </w:ins>
      <w:ins w:id="352" w:author="Lane Lee" w:date="2022-04-26T10:38:00Z">
        <w:r w:rsidR="00A25C2B">
          <w:t xml:space="preserve"> user must create </w:t>
        </w:r>
      </w:ins>
      <w:ins w:id="353" w:author="Lane Lee" w:date="2022-04-26T10:55:00Z">
        <w:r w:rsidR="002329A5">
          <w:t>an</w:t>
        </w:r>
      </w:ins>
      <w:ins w:id="354" w:author="Lane Lee" w:date="2022-04-26T10:39:00Z">
        <w:r w:rsidR="00A25C2B">
          <w:t xml:space="preserve"> </w:t>
        </w:r>
      </w:ins>
      <w:ins w:id="355" w:author="Lane Lee" w:date="2022-04-26T10:42:00Z">
        <w:r w:rsidR="00A25C2B">
          <w:t xml:space="preserve">ionization data file. </w:t>
        </w:r>
      </w:ins>
      <w:ins w:id="356" w:author="Lane Lee" w:date="2022-04-26T10:55:00Z">
        <w:r w:rsidR="002329A5">
          <w:t xml:space="preserve">The figure below </w:t>
        </w:r>
      </w:ins>
      <w:ins w:id="357" w:author="Lane Lee" w:date="2022-04-26T10:56:00Z">
        <w:r w:rsidR="002329A5">
          <w:t xml:space="preserve">shows the ionization data file from the </w:t>
        </w:r>
      </w:ins>
      <w:ins w:id="358" w:author="Lane Lee" w:date="2022-04-26T11:15:00Z">
        <w:r w:rsidR="00236713">
          <w:t xml:space="preserve">root directory of MSRESOLVE. </w:t>
        </w:r>
      </w:ins>
      <w:ins w:id="359" w:author="Lane Lee" w:date="2022-04-26T11:17:00Z">
        <w:r w:rsidR="00236713">
          <w:t xml:space="preserve">Its best to copy this file and add your own data to it. </w:t>
        </w:r>
      </w:ins>
      <w:ins w:id="360" w:author="Lane Lee" w:date="2022-04-26T11:18:00Z">
        <w:r w:rsidR="00236713">
          <w:t xml:space="preserve">This will </w:t>
        </w:r>
      </w:ins>
      <w:ins w:id="361" w:author="Lane Lee" w:date="2022-04-27T08:27:00Z">
        <w:r w:rsidR="00E94095">
          <w:t>help lower the chance of</w:t>
        </w:r>
      </w:ins>
      <w:ins w:id="362" w:author="Lane Lee" w:date="2022-04-26T11:18:00Z">
        <w:r w:rsidR="00236713">
          <w:t xml:space="preserve"> an error from</w:t>
        </w:r>
      </w:ins>
      <w:ins w:id="363" w:author="Lane Lee" w:date="2022-04-27T08:27:00Z">
        <w:r w:rsidR="00E94095">
          <w:t xml:space="preserve"> occurring due to </w:t>
        </w:r>
      </w:ins>
      <w:ins w:id="364" w:author="Lane Lee" w:date="2022-04-27T08:28:00Z">
        <w:r w:rsidR="00E94095">
          <w:t>setting up the csv incorrectly.</w:t>
        </w:r>
      </w:ins>
      <w:ins w:id="365" w:author="Lane Lee" w:date="2022-04-26T11:18:00Z">
        <w:r w:rsidR="00236713">
          <w:t xml:space="preserve"> </w:t>
        </w:r>
      </w:ins>
      <w:ins w:id="366" w:author="Lane Lee" w:date="2022-04-26T11:19:00Z">
        <w:r w:rsidR="00236713">
          <w:t>(</w:t>
        </w:r>
      </w:ins>
      <w:ins w:id="367" w:author="Lane Lee" w:date="2022-04-26T11:18:00Z">
        <w:r w:rsidR="00236713">
          <w:t xml:space="preserve">Note: </w:t>
        </w:r>
      </w:ins>
      <w:ins w:id="368" w:author="Lane Lee" w:date="2022-04-26T11:19:00Z">
        <w:r w:rsidR="00236713">
          <w:t>The</w:t>
        </w:r>
      </w:ins>
      <w:ins w:id="369" w:author="Lane Lee" w:date="2022-04-26T11:18:00Z">
        <w:r w:rsidR="00236713">
          <w:t xml:space="preserve"> </w:t>
        </w:r>
      </w:ins>
      <w:ins w:id="370" w:author="Lane Lee" w:date="2022-04-26T12:55:00Z">
        <w:r w:rsidR="00307A12">
          <w:t>n</w:t>
        </w:r>
      </w:ins>
      <w:ins w:id="371" w:author="Lane Lee" w:date="2022-04-26T11:18:00Z">
        <w:r w:rsidR="00236713">
          <w:t xml:space="preserve">ame of the compound must match </w:t>
        </w:r>
        <w:r w:rsidR="00236713" w:rsidRPr="00307A12">
          <w:rPr>
            <w:b/>
            <w:bCs/>
            <w:rPrChange w:id="372" w:author="Lane Lee" w:date="2022-04-26T12:55:00Z">
              <w:rPr/>
            </w:rPrChange>
          </w:rPr>
          <w:t>EXACTLY</w:t>
        </w:r>
        <w:r w:rsidR="00236713">
          <w:t xml:space="preserve"> as the na</w:t>
        </w:r>
      </w:ins>
      <w:ins w:id="373" w:author="Lane Lee" w:date="2022-04-26T11:19:00Z">
        <w:r w:rsidR="00236713">
          <w:t>me of the compound in your reference file. Spaces and all</w:t>
        </w:r>
      </w:ins>
      <w:ins w:id="374" w:author="Lane Lee" w:date="2022-04-26T11:22:00Z">
        <w:r w:rsidR="007130B5">
          <w:t>.)</w:t>
        </w:r>
      </w:ins>
    </w:p>
    <w:p w14:paraId="147DF714" w14:textId="77777777" w:rsidR="007130B5" w:rsidRDefault="007130B5" w:rsidP="0037622C">
      <w:pPr>
        <w:rPr>
          <w:ins w:id="375" w:author="Lane Lee" w:date="2022-04-26T10:42:00Z"/>
        </w:rPr>
      </w:pPr>
    </w:p>
    <w:p w14:paraId="5D1D5FEA" w14:textId="4F9CB248" w:rsidR="00A25C2B" w:rsidRDefault="002329A5" w:rsidP="002329A5">
      <w:pPr>
        <w:jc w:val="center"/>
        <w:rPr>
          <w:ins w:id="376" w:author="Lane Lee" w:date="2022-04-26T10:13:00Z"/>
        </w:rPr>
        <w:pPrChange w:id="377" w:author="Lane Lee" w:date="2022-04-26T10:53:00Z">
          <w:pPr/>
        </w:pPrChange>
      </w:pPr>
      <w:ins w:id="378" w:author="Lane Lee" w:date="2022-04-26T10:53:00Z">
        <w:r>
          <w:rPr>
            <w:noProof/>
          </w:rPr>
          <w:lastRenderedPageBreak/>
          <w:drawing>
            <wp:inline distT="0" distB="0" distL="0" distR="0" wp14:anchorId="497060BA" wp14:editId="38112EBB">
              <wp:extent cx="5943600" cy="1298575"/>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5943600" cy="1298575"/>
                      </a:xfrm>
                      <a:prstGeom prst="rect">
                        <a:avLst/>
                      </a:prstGeom>
                    </pic:spPr>
                  </pic:pic>
                </a:graphicData>
              </a:graphic>
            </wp:inline>
          </w:drawing>
        </w:r>
      </w:ins>
    </w:p>
    <w:p w14:paraId="64E58F10" w14:textId="1F1CAC6A" w:rsidR="006350D5" w:rsidRDefault="002329A5" w:rsidP="007130B5">
      <w:pPr>
        <w:rPr>
          <w:ins w:id="379" w:author="Lane Lee" w:date="2022-04-26T12:45:00Z"/>
        </w:rPr>
      </w:pPr>
      <w:ins w:id="380" w:author="Lane Lee" w:date="2022-04-26T10:53:00Z">
        <w:r>
          <w:rPr>
            <w:b/>
            <w:bCs/>
          </w:rPr>
          <w:t xml:space="preserve">Figure: </w:t>
        </w:r>
        <w:r>
          <w:t>“</w:t>
        </w:r>
      </w:ins>
      <w:ins w:id="381" w:author="Lane Lee" w:date="2022-04-26T10:54:00Z">
        <w:r w:rsidRPr="002329A5">
          <w:t>181017ProvidedIonizationData</w:t>
        </w:r>
      </w:ins>
      <w:ins w:id="382" w:author="Lane Lee" w:date="2022-04-26T10:53:00Z">
        <w:r>
          <w:t>.</w:t>
        </w:r>
      </w:ins>
      <w:ins w:id="383" w:author="Lane Lee" w:date="2022-04-26T10:54:00Z">
        <w:r>
          <w:t>csv</w:t>
        </w:r>
      </w:ins>
      <w:ins w:id="384" w:author="Lane Lee" w:date="2022-04-26T10:53:00Z">
        <w:r>
          <w:t xml:space="preserve">” from the </w:t>
        </w:r>
      </w:ins>
      <w:ins w:id="385" w:author="Lane Lee" w:date="2022-04-26T10:54:00Z">
        <w:r>
          <w:t>root directory of “MS</w:t>
        </w:r>
      </w:ins>
      <w:ins w:id="386" w:author="Lane Lee" w:date="2022-04-26T10:55:00Z">
        <w:r>
          <w:t>RESOLVESG</w:t>
        </w:r>
      </w:ins>
    </w:p>
    <w:p w14:paraId="2A0F168E" w14:textId="5A6891E4" w:rsidR="0040581D" w:rsidRDefault="0040581D" w:rsidP="007130B5">
      <w:pPr>
        <w:rPr>
          <w:ins w:id="387" w:author="Lane Lee" w:date="2022-04-26T12:45:00Z"/>
        </w:rPr>
      </w:pPr>
    </w:p>
    <w:p w14:paraId="78B1B2F0" w14:textId="7455F5C0" w:rsidR="0040581D" w:rsidRDefault="0040581D" w:rsidP="007130B5">
      <w:pPr>
        <w:rPr>
          <w:ins w:id="388" w:author="Lane Lee" w:date="2022-04-26T12:53:00Z"/>
        </w:rPr>
      </w:pPr>
      <w:ins w:id="389" w:author="Lane Lee" w:date="2022-04-26T12:45:00Z">
        <w:r>
          <w:t>Once you have fi</w:t>
        </w:r>
      </w:ins>
      <w:ins w:id="390" w:author="Lane Lee" w:date="2022-04-27T08:28:00Z">
        <w:r w:rsidR="00E94095">
          <w:t>lled</w:t>
        </w:r>
      </w:ins>
      <w:ins w:id="391" w:author="Lane Lee" w:date="2022-04-26T12:45:00Z">
        <w:r>
          <w:t xml:space="preserve"> out the ionization data file, you will need to input the file name into the UserInput.py</w:t>
        </w:r>
      </w:ins>
      <w:ins w:id="392" w:author="Lane Lee" w:date="2022-04-26T12:47:00Z">
        <w:r>
          <w:t xml:space="preserve"> </w:t>
        </w:r>
      </w:ins>
      <w:ins w:id="393" w:author="Lane Lee" w:date="2022-04-26T12:48:00Z">
        <w:r>
          <w:t>‘</w:t>
        </w:r>
        <w:proofErr w:type="spellStart"/>
        <w:r>
          <w:t>ionizationDataFileName</w:t>
        </w:r>
        <w:proofErr w:type="spellEnd"/>
        <w:r>
          <w:t xml:space="preserve">’ </w:t>
        </w:r>
      </w:ins>
      <w:ins w:id="394" w:author="Lane Lee" w:date="2022-04-27T08:28:00Z">
        <w:r w:rsidR="00E94095">
          <w:t>user option</w:t>
        </w:r>
      </w:ins>
      <w:ins w:id="395" w:author="Lane Lee" w:date="2022-04-26T12:45:00Z">
        <w:r>
          <w:t>.</w:t>
        </w:r>
      </w:ins>
      <w:ins w:id="396" w:author="Lane Lee" w:date="2022-04-26T12:48:00Z">
        <w:r>
          <w:t xml:space="preserve"> Below shows an example of </w:t>
        </w:r>
      </w:ins>
      <w:ins w:id="397" w:author="Lane Lee" w:date="2022-04-26T12:49:00Z">
        <w:r>
          <w:t>how</w:t>
        </w:r>
      </w:ins>
      <w:ins w:id="398" w:author="Lane Lee" w:date="2022-04-26T12:55:00Z">
        <w:r w:rsidR="00307A12">
          <w:t>/where</w:t>
        </w:r>
      </w:ins>
      <w:ins w:id="399" w:author="Lane Lee" w:date="2022-04-26T12:49:00Z">
        <w:r>
          <w:t xml:space="preserve"> you would input the file name for the </w:t>
        </w:r>
        <w:r w:rsidR="009822CD">
          <w:t>file “</w:t>
        </w:r>
        <w:r w:rsidR="009822CD" w:rsidRPr="002329A5">
          <w:t>181017ProvidedIonizationData</w:t>
        </w:r>
        <w:r w:rsidR="009822CD">
          <w:t xml:space="preserve">.csv” </w:t>
        </w:r>
      </w:ins>
      <w:ins w:id="400" w:author="Lane Lee" w:date="2022-04-26T12:53:00Z">
        <w:r w:rsidR="009822CD">
          <w:t>from the figure above.</w:t>
        </w:r>
      </w:ins>
    </w:p>
    <w:p w14:paraId="067B669D" w14:textId="77777777" w:rsidR="009822CD" w:rsidRDefault="009822CD" w:rsidP="007130B5">
      <w:pPr>
        <w:rPr>
          <w:ins w:id="401" w:author="Lane Lee" w:date="2022-04-26T12:45:00Z"/>
        </w:rPr>
      </w:pPr>
    </w:p>
    <w:p w14:paraId="2D17A27C" w14:textId="508CE47E" w:rsidR="0040581D" w:rsidRDefault="0040581D" w:rsidP="007130B5">
      <w:pPr>
        <w:rPr>
          <w:ins w:id="402" w:author="Lane Lee" w:date="2022-04-26T11:23:00Z"/>
        </w:rPr>
      </w:pPr>
      <w:ins w:id="403" w:author="Lane Lee" w:date="2022-04-26T12:47:00Z">
        <w:r>
          <w:rPr>
            <w:noProof/>
          </w:rPr>
          <w:drawing>
            <wp:inline distT="0" distB="0" distL="0" distR="0" wp14:anchorId="4826A724" wp14:editId="18D822DC">
              <wp:extent cx="5943600" cy="621665"/>
              <wp:effectExtent l="0" t="0" r="0" b="698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ins>
    </w:p>
    <w:p w14:paraId="32BFF486" w14:textId="4ED242CD" w:rsidR="007130B5" w:rsidRPr="00E94095" w:rsidRDefault="009822CD" w:rsidP="007130B5">
      <w:pPr>
        <w:rPr>
          <w:ins w:id="404" w:author="Lane Lee" w:date="2022-04-26T11:23:00Z"/>
        </w:rPr>
      </w:pPr>
      <w:ins w:id="405" w:author="Lane Lee" w:date="2022-04-26T12:53:00Z">
        <w:r>
          <w:rPr>
            <w:b/>
            <w:bCs/>
          </w:rPr>
          <w:t>Figure</w:t>
        </w:r>
        <w:r w:rsidRPr="00307A12">
          <w:rPr>
            <w:rPrChange w:id="406" w:author="Lane Lee" w:date="2022-04-26T12:54:00Z">
              <w:rPr>
                <w:b/>
                <w:bCs/>
              </w:rPr>
            </w:rPrChange>
          </w:rPr>
          <w:t xml:space="preserve">: </w:t>
        </w:r>
        <w:r w:rsidRPr="00307A12">
          <w:rPr>
            <w:rPrChange w:id="407" w:author="Lane Lee" w:date="2022-04-26T12:54:00Z">
              <w:rPr>
                <w:b/>
                <w:bCs/>
              </w:rPr>
            </w:rPrChange>
          </w:rPr>
          <w:t xml:space="preserve"> </w:t>
        </w:r>
      </w:ins>
      <w:ins w:id="408" w:author="Lane Lee" w:date="2022-04-26T12:54:00Z">
        <w:r w:rsidR="00307A12" w:rsidRPr="00307A12">
          <w:rPr>
            <w:rPrChange w:id="409" w:author="Lane Lee" w:date="2022-04-26T12:54:00Z">
              <w:rPr>
                <w:b/>
                <w:bCs/>
              </w:rPr>
            </w:rPrChange>
          </w:rPr>
          <w:t>Representation</w:t>
        </w:r>
      </w:ins>
      <w:ins w:id="410" w:author="Lane Lee" w:date="2022-04-26T12:53:00Z">
        <w:r w:rsidRPr="00307A12">
          <w:rPr>
            <w:rPrChange w:id="411" w:author="Lane Lee" w:date="2022-04-26T12:54:00Z">
              <w:rPr>
                <w:b/>
                <w:bCs/>
              </w:rPr>
            </w:rPrChange>
          </w:rPr>
          <w:t xml:space="preserve"> of </w:t>
        </w:r>
      </w:ins>
      <w:ins w:id="412" w:author="Lane Lee" w:date="2022-04-26T12:54:00Z">
        <w:r w:rsidRPr="00307A12">
          <w:rPr>
            <w:rPrChange w:id="413" w:author="Lane Lee" w:date="2022-04-26T12:54:00Z">
              <w:rPr>
                <w:b/>
                <w:bCs/>
              </w:rPr>
            </w:rPrChange>
          </w:rPr>
          <w:t>where a user would input their ionization date file name into the</w:t>
        </w:r>
        <w:r w:rsidR="00307A12" w:rsidRPr="00307A12">
          <w:rPr>
            <w:rPrChange w:id="414" w:author="Lane Lee" w:date="2022-04-26T12:54:00Z">
              <w:rPr>
                <w:b/>
                <w:bCs/>
              </w:rPr>
            </w:rPrChange>
          </w:rPr>
          <w:t xml:space="preserve"> </w:t>
        </w:r>
      </w:ins>
      <w:ins w:id="415" w:author="Lane Lee" w:date="2022-04-26T12:53:00Z">
        <w:r w:rsidRPr="00E94095">
          <w:t xml:space="preserve">UserInput.py </w:t>
        </w:r>
      </w:ins>
    </w:p>
    <w:p w14:paraId="712119B5" w14:textId="77777777" w:rsidR="007130B5" w:rsidRPr="006350D5" w:rsidRDefault="007130B5" w:rsidP="007130B5"/>
    <w:p w14:paraId="73DF1F77" w14:textId="105F681B" w:rsidR="00E8189A" w:rsidDel="007130B5" w:rsidRDefault="00E8189A" w:rsidP="007130B5">
      <w:pPr>
        <w:pStyle w:val="Heading2"/>
        <w:rPr>
          <w:del w:id="416" w:author="Lane Lee" w:date="2022-04-26T11:23:00Z"/>
        </w:rPr>
        <w:pPrChange w:id="417" w:author="Lane Lee" w:date="2022-04-26T11:23:00Z">
          <w:pPr/>
        </w:pPrChange>
      </w:pPr>
      <w:bookmarkStart w:id="418" w:name="_Toc101448367"/>
      <w:r>
        <w:t>End</w:t>
      </w:r>
      <w:r w:rsidRPr="00DB6130">
        <w:t xml:space="preserve"> of </w:t>
      </w:r>
      <w:r w:rsidR="00294798" w:rsidRPr="003A0BE8">
        <w:t>Example Analysis &amp; How to Do a Typical Analysis</w:t>
      </w:r>
      <w:bookmarkEnd w:id="418"/>
    </w:p>
    <w:p w14:paraId="67E08B6B" w14:textId="77777777" w:rsidR="00294798" w:rsidRPr="00294798" w:rsidRDefault="00294798" w:rsidP="007130B5">
      <w:pPr>
        <w:pStyle w:val="Heading2"/>
        <w:pPrChange w:id="419" w:author="Lane Lee" w:date="2022-04-26T11:23:00Z">
          <w:pPr/>
        </w:pPrChange>
      </w:pPr>
    </w:p>
    <w:p w14:paraId="4E188E6C" w14:textId="77777777" w:rsidR="0040581D" w:rsidRDefault="0040581D" w:rsidP="00630F0A">
      <w:pPr>
        <w:jc w:val="both"/>
        <w:rPr>
          <w:ins w:id="420" w:author="Lane Lee" w:date="2022-04-26T12:44:00Z"/>
        </w:rPr>
      </w:pPr>
    </w:p>
    <w:p w14:paraId="1221B3EF" w14:textId="67128F83" w:rsidR="00630F0A" w:rsidRDefault="00630F0A" w:rsidP="00630F0A">
      <w:pPr>
        <w:jc w:val="both"/>
      </w:pPr>
      <w:r>
        <w:t>The Example Analysis examined</w:t>
      </w:r>
      <w:ins w:id="421" w:author="Lane Lee" w:date="2022-04-26T10:30:00Z">
        <w:r w:rsidR="0050759D">
          <w:t xml:space="preserve"> </w:t>
        </w:r>
      </w:ins>
      <w:del w:id="422" w:author="Lane Lee" w:date="2022-04-26T10:30:00Z">
        <w:r w:rsidDel="0050759D">
          <w:delText xml:space="preserve"> </w:delText>
        </w:r>
      </w:del>
      <w:r>
        <w:t>an Ethane Pulse that was fed into a reactor. A reference file with uncertainties was already made. Those uncertainties were set to be taken from a radius of 2</w:t>
      </w:r>
      <w:r w:rsidR="00F149B2">
        <w:t xml:space="preserve"> and</w:t>
      </w:r>
      <w:r>
        <w:t xml:space="preserve"> </w:t>
      </w:r>
      <w:r w:rsidR="008E722F">
        <w:t>it</w:t>
      </w:r>
      <w:r>
        <w:t xml:space="preserve"> was found that there was no ‘detectable’ Ethene, or Ethyne in the Ethane Pulse as expected. Steps for a typical analysis such as setting up user input and plotting collected data were explained above. </w:t>
      </w:r>
      <w:r w:rsidR="007A10F8">
        <w:t xml:space="preserve">Steps for making </w:t>
      </w:r>
      <w:r w:rsidR="000A26C8">
        <w:t>a typical</w:t>
      </w:r>
      <w:r w:rsidR="00A6639C">
        <w:t xml:space="preserve"> reference file from reference patt</w:t>
      </w:r>
      <w:r w:rsidR="00FC0FA4">
        <w:t xml:space="preserve">ens using the JDX Converter </w:t>
      </w:r>
      <w:r w:rsidR="0035270A">
        <w:t>were</w:t>
      </w:r>
      <w:r w:rsidR="00FC0FA4">
        <w:t xml:space="preserve"> explained. </w:t>
      </w:r>
      <w:r w:rsidR="00CB444A">
        <w:t>Steps for making</w:t>
      </w:r>
      <w:r w:rsidR="0030587C">
        <w:t xml:space="preserve"> a reference pattern from collected data </w:t>
      </w:r>
      <w:r w:rsidR="005A0C86">
        <w:t xml:space="preserve">such as plotting </w:t>
      </w:r>
      <w:r w:rsidR="00B13557">
        <w:t xml:space="preserve">data in </w:t>
      </w:r>
      <w:r w:rsidR="00683B52">
        <w:t>E</w:t>
      </w:r>
      <w:r w:rsidR="00B13557">
        <w:t xml:space="preserve">xcel and getting a baseline correction formula was </w:t>
      </w:r>
      <w:r w:rsidR="006435F1">
        <w:t xml:space="preserve">explained. Lastly, </w:t>
      </w:r>
      <w:r w:rsidR="00AF7F81">
        <w:t>co</w:t>
      </w:r>
      <w:r w:rsidR="00D05631">
        <w:t xml:space="preserve">nverting to concentration units </w:t>
      </w:r>
      <w:r w:rsidR="00D41189">
        <w:t>was also explai</w:t>
      </w:r>
      <w:r w:rsidR="000A26C8">
        <w:t xml:space="preserve">ned in the text above. </w:t>
      </w:r>
      <w:r w:rsidR="00683B52">
        <w:t xml:space="preserve">There are also many more features </w:t>
      </w:r>
      <w:r w:rsidR="004D4B08">
        <w:t xml:space="preserve">advance </w:t>
      </w:r>
      <w:r w:rsidR="00683B52">
        <w:t>that MSRE</w:t>
      </w:r>
      <w:r w:rsidR="004D4B08">
        <w:t xml:space="preserve">SOLVE has. These features can be found in the </w:t>
      </w:r>
      <w:r w:rsidR="007A4EE4">
        <w:t xml:space="preserve">main manual. </w:t>
      </w:r>
    </w:p>
    <w:p w14:paraId="2E1328F9" w14:textId="77777777" w:rsidR="00013BAE" w:rsidRPr="00013BAE" w:rsidRDefault="00013BAE" w:rsidP="00013BAE"/>
    <w:p w14:paraId="0EC73802" w14:textId="18920D51" w:rsidR="00DE3DBA" w:rsidRDefault="00DE3DBA" w:rsidP="00C551A9"/>
    <w:p w14:paraId="626ABE6A" w14:textId="0FE79988" w:rsidR="00F90119" w:rsidRDefault="00F90119" w:rsidP="000264B7"/>
    <w:p w14:paraId="1ADCC439" w14:textId="22608A76" w:rsidR="00B05AFF" w:rsidRDefault="00B05AFF" w:rsidP="00B05AFF"/>
    <w:p w14:paraId="46D76357" w14:textId="77777777" w:rsidR="00952632" w:rsidRPr="009C0AB8" w:rsidRDefault="00952632" w:rsidP="008D1722">
      <w:pPr>
        <w:jc w:val="both"/>
      </w:pPr>
    </w:p>
    <w:sectPr w:rsidR="00952632" w:rsidRPr="009C0AB8">
      <w:headerReference w:type="default" r:id="rId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Savara, Aditya Ashi" w:date="2021-09-08T00:58:00Z" w:initials="SAA">
    <w:p w14:paraId="7E335593" w14:textId="0D2B7BB7" w:rsidR="00700264" w:rsidRDefault="00700264">
      <w:pPr>
        <w:pStyle w:val="CommentText"/>
      </w:pPr>
      <w:r>
        <w:rPr>
          <w:rStyle w:val="CommentReference"/>
        </w:rPr>
        <w:annotationRef/>
      </w:r>
      <w:r>
        <w:t>The three files below should have their actual names provided here.</w:t>
      </w:r>
    </w:p>
  </w:comment>
  <w:comment w:id="57" w:author="Aditya Savara" w:date="2022-04-21T15:59:00Z" w:initials="AS">
    <w:p w14:paraId="153872F3" w14:textId="31506B31" w:rsidR="006A45D1" w:rsidRDefault="006A45D1">
      <w:pPr>
        <w:pStyle w:val="CommentText"/>
      </w:pPr>
      <w:r>
        <w:rPr>
          <w:rStyle w:val="CommentReference"/>
        </w:rPr>
        <w:annotationRef/>
      </w:r>
      <w:r>
        <w:t xml:space="preserve">Both in this example and the </w:t>
      </w:r>
      <w:r>
        <w:t>previous one, you should tell the user more about which files have been produced.</w:t>
      </w:r>
    </w:p>
  </w:comment>
  <w:comment w:id="58" w:author="Lane Lee" w:date="2022-04-26T09:19:00Z" w:initials="LL">
    <w:p w14:paraId="7F5A58D4" w14:textId="77777777" w:rsidR="006D075D" w:rsidRDefault="006D075D" w:rsidP="00314301">
      <w:pPr>
        <w:pStyle w:val="CommentText"/>
      </w:pPr>
      <w:r>
        <w:rPr>
          <w:rStyle w:val="CommentReference"/>
        </w:rPr>
        <w:annotationRef/>
      </w:r>
      <w:r>
        <w:t>Made more sense to create section</w:t>
      </w:r>
      <w:r>
        <w:rPr>
          <w:b/>
          <w:bCs/>
        </w:rPr>
        <w:t xml:space="preserve"> 2.3 Files Produced. </w:t>
      </w:r>
      <w:r>
        <w:t xml:space="preserve">This section gives the users visual representations of files produced. </w:t>
      </w:r>
    </w:p>
  </w:comment>
  <w:comment w:id="60" w:author="lanelee76@gmail.com" w:date="2021-09-07T13:03:00Z" w:initials="l">
    <w:p w14:paraId="5227CB20" w14:textId="480EC8AF" w:rsidR="00FF60E5" w:rsidRDefault="00FF60E5">
      <w:pPr>
        <w:pStyle w:val="CommentText"/>
      </w:pPr>
      <w:r>
        <w:rPr>
          <w:rStyle w:val="CommentReference"/>
        </w:rPr>
        <w:annotationRef/>
      </w:r>
      <w:r>
        <w:t xml:space="preserve">Went into detail about Plots </w:t>
      </w:r>
      <w:r w:rsidR="00CF3888">
        <w:t xml:space="preserve">and Graphs </w:t>
      </w:r>
    </w:p>
  </w:comment>
  <w:comment w:id="223" w:author="Aditya Savara" w:date="2022-04-21T16:05:00Z" w:initials="AS">
    <w:p w14:paraId="777F37FD" w14:textId="74DD86D6" w:rsidR="006A45D1" w:rsidRDefault="006A45D1">
      <w:pPr>
        <w:pStyle w:val="CommentText"/>
      </w:pPr>
      <w:r>
        <w:rPr>
          <w:rStyle w:val="CommentReference"/>
        </w:rPr>
        <w:annotationRef/>
      </w:r>
      <w:r>
        <w:t>Need to specify this below, I think it’s not right now.</w:t>
      </w:r>
    </w:p>
  </w:comment>
  <w:comment w:id="224" w:author="Lane Lee" w:date="2022-04-26T09:17:00Z" w:initials="LL">
    <w:p w14:paraId="0A272B7E" w14:textId="77777777" w:rsidR="006D075D" w:rsidRDefault="006D075D" w:rsidP="008322D4">
      <w:pPr>
        <w:pStyle w:val="CommentText"/>
      </w:pPr>
      <w:r>
        <w:rPr>
          <w:rStyle w:val="CommentReference"/>
        </w:rPr>
        <w:annotationRef/>
      </w:r>
      <w:r>
        <w:t xml:space="preserve">Referred to section </w:t>
      </w:r>
      <w:r>
        <w:rPr>
          <w:b/>
          <w:bCs/>
        </w:rPr>
        <w:t>3.2 Steps for a Typical Analysis</w:t>
      </w:r>
    </w:p>
  </w:comment>
  <w:comment w:id="241" w:author="Aditya Savara" w:date="2022-04-21T16:06:00Z" w:initials="AS">
    <w:p w14:paraId="67F6DE57" w14:textId="1BBC42A3" w:rsidR="006A45D1" w:rsidRDefault="006A45D1">
      <w:pPr>
        <w:pStyle w:val="CommentText"/>
      </w:pPr>
      <w:r>
        <w:rPr>
          <w:rStyle w:val="CommentReference"/>
        </w:rPr>
        <w:annotationRef/>
      </w:r>
      <w:r>
        <w:t>I don’t know what the example analysis has used. Above says point radius of 2, but I don’t see that here. I guess it is the “auto” feature.  In that case, it should be explained.</w:t>
      </w:r>
    </w:p>
    <w:p w14:paraId="53CB9FBA" w14:textId="77777777" w:rsidR="006A45D1" w:rsidRDefault="006A45D1">
      <w:pPr>
        <w:pStyle w:val="CommentText"/>
      </w:pPr>
    </w:p>
    <w:p w14:paraId="718ABA8C" w14:textId="12E2BF2C" w:rsidR="006A45D1" w:rsidRDefault="006A45D1">
      <w:pPr>
        <w:pStyle w:val="CommentText"/>
      </w:pPr>
      <w:r>
        <w:t xml:space="preserve">My guess is it is using the same radius as local smoothing.  Try to figure out from the comments in the UserInput. </w:t>
      </w:r>
    </w:p>
  </w:comment>
  <w:comment w:id="242" w:author="Lane Lee" w:date="2022-04-26T09:16:00Z" w:initials="LL">
    <w:p w14:paraId="3711CA56" w14:textId="77777777" w:rsidR="006D075D" w:rsidRDefault="006D075D" w:rsidP="00A7433B">
      <w:pPr>
        <w:pStyle w:val="CommentText"/>
      </w:pPr>
      <w:r>
        <w:rPr>
          <w:rStyle w:val="CommentReference"/>
        </w:rPr>
        <w:annotationRef/>
      </w:r>
      <w:r>
        <w:t>It seemed like this section "4" was initially incorrect to begin with. It should be correct now.</w:t>
      </w:r>
    </w:p>
  </w:comment>
  <w:comment w:id="257" w:author="Aditya Savara" w:date="2022-04-21T16:06:00Z" w:initials="AS">
    <w:p w14:paraId="1FCCB4FB" w14:textId="408C199D" w:rsidR="006A45D1" w:rsidRDefault="006A45D1">
      <w:pPr>
        <w:pStyle w:val="CommentText"/>
      </w:pPr>
      <w:r>
        <w:rPr>
          <w:rStyle w:val="CommentReference"/>
        </w:rPr>
        <w:annotationRef/>
      </w:r>
      <w:r>
        <w:t>This section was useful, I just moved it up higher to introduce the lower ones.</w:t>
      </w:r>
    </w:p>
  </w:comment>
  <w:comment w:id="260" w:author="lanelee76@gmail.com" w:date="2021-09-09T09:09:00Z" w:initials="l">
    <w:p w14:paraId="3275F9A6" w14:textId="4EFA0B07" w:rsidR="006B2B4D" w:rsidRDefault="006B2B4D">
      <w:pPr>
        <w:pStyle w:val="CommentText"/>
      </w:pPr>
      <w:r>
        <w:rPr>
          <w:rStyle w:val="CommentReference"/>
        </w:rPr>
        <w:annotationRef/>
      </w:r>
      <w:r>
        <w:t xml:space="preserve">Ashi needs to write how to use JDX </w:t>
      </w:r>
      <w:r w:rsidR="003A0BE8">
        <w:t>Converter</w:t>
      </w:r>
    </w:p>
  </w:comment>
  <w:comment w:id="293" w:author="lanelee76@gmail.com" w:date="2021-09-09T10:07:00Z" w:initials="l">
    <w:p w14:paraId="348F1556" w14:textId="46C3F021" w:rsidR="00857884" w:rsidRDefault="00857884">
      <w:pPr>
        <w:pStyle w:val="CommentText"/>
      </w:pPr>
      <w:r>
        <w:rPr>
          <w:rStyle w:val="CommentReference"/>
        </w:rPr>
        <w:annotationRef/>
      </w:r>
      <w:r>
        <w:t xml:space="preserve">I feel that this </w:t>
      </w:r>
      <w:r w:rsidR="008C0906">
        <w:t xml:space="preserve">needs to be worded differently along with the </w:t>
      </w:r>
      <w:r w:rsidR="009613FA">
        <w:t>bullet points below it</w:t>
      </w:r>
    </w:p>
  </w:comment>
  <w:comment w:id="294" w:author="Lane Lee" w:date="2022-04-26T09:14:00Z" w:initials="LL">
    <w:p w14:paraId="15985BEB" w14:textId="77777777" w:rsidR="0023388D" w:rsidRDefault="0023388D" w:rsidP="00C974F1">
      <w:pPr>
        <w:pStyle w:val="CommentText"/>
      </w:pPr>
      <w:r>
        <w:rPr>
          <w:rStyle w:val="CommentReference"/>
        </w:rPr>
        <w:annotationRef/>
      </w:r>
      <w:r>
        <w:t xml:space="preserve">Going to redo this section. </w:t>
      </w:r>
    </w:p>
  </w:comment>
  <w:comment w:id="331" w:author="lanelee76@gmail.com" w:date="2021-09-09T10:07:00Z" w:initials="l">
    <w:p w14:paraId="6CE23CE6" w14:textId="77777777" w:rsidR="0050759D" w:rsidRDefault="0050759D" w:rsidP="0050759D">
      <w:pPr>
        <w:pStyle w:val="CommentText"/>
      </w:pPr>
      <w:r>
        <w:rPr>
          <w:rStyle w:val="CommentReference"/>
        </w:rPr>
        <w:annotationRef/>
      </w:r>
      <w:r>
        <w:t>I feel that this needs to be worded differently along with the bullet points below it</w:t>
      </w:r>
    </w:p>
  </w:comment>
  <w:comment w:id="332" w:author="Lane Lee" w:date="2022-04-26T09:14:00Z" w:initials="LL">
    <w:p w14:paraId="3E473140" w14:textId="77777777" w:rsidR="0050759D" w:rsidRDefault="0050759D" w:rsidP="0050759D">
      <w:pPr>
        <w:pStyle w:val="CommentText"/>
      </w:pPr>
      <w:r>
        <w:rPr>
          <w:rStyle w:val="CommentReference"/>
        </w:rPr>
        <w:annotationRef/>
      </w:r>
      <w:r>
        <w:t xml:space="preserve">Going to redo this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335593" w15:done="1"/>
  <w15:commentEx w15:paraId="153872F3" w15:done="0"/>
  <w15:commentEx w15:paraId="7F5A58D4" w15:paraIdParent="153872F3" w15:done="0"/>
  <w15:commentEx w15:paraId="5227CB20" w15:done="0"/>
  <w15:commentEx w15:paraId="777F37FD" w15:done="0"/>
  <w15:commentEx w15:paraId="0A272B7E" w15:paraIdParent="777F37FD" w15:done="0"/>
  <w15:commentEx w15:paraId="718ABA8C" w15:done="0"/>
  <w15:commentEx w15:paraId="3711CA56" w15:paraIdParent="718ABA8C" w15:done="0"/>
  <w15:commentEx w15:paraId="1FCCB4FB" w15:done="0"/>
  <w15:commentEx w15:paraId="3275F9A6" w15:done="0"/>
  <w15:commentEx w15:paraId="348F1556" w15:done="0"/>
  <w15:commentEx w15:paraId="15985BEB" w15:paraIdParent="348F1556" w15:done="0"/>
  <w15:commentEx w15:paraId="6CE23CE6" w15:done="1"/>
  <w15:commentEx w15:paraId="3E473140" w15:paraIdParent="6CE23C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8925" w16cex:dateUtc="2021-09-08T04:58:00Z"/>
  <w16cex:commentExtensible w16cex:durableId="260BFDCE" w16cex:dateUtc="2022-04-21T19:59:00Z"/>
  <w16cex:commentExtensible w16cex:durableId="26123790" w16cex:dateUtc="2022-04-26T13:19:00Z"/>
  <w16cex:commentExtensible w16cex:durableId="24E1E190" w16cex:dateUtc="2021-09-07T17:03:00Z"/>
  <w16cex:commentExtensible w16cex:durableId="260BFF4E" w16cex:dateUtc="2022-04-21T20:05:00Z"/>
  <w16cex:commentExtensible w16cex:durableId="26123727" w16cex:dateUtc="2022-04-26T13:17:00Z"/>
  <w16cex:commentExtensible w16cex:durableId="260BFF69" w16cex:dateUtc="2022-04-21T20:06:00Z"/>
  <w16cex:commentExtensible w16cex:durableId="261236EA" w16cex:dateUtc="2022-04-26T13:16:00Z"/>
  <w16cex:commentExtensible w16cex:durableId="260BFF9F" w16cex:dateUtc="2022-04-21T20:06:00Z"/>
  <w16cex:commentExtensible w16cex:durableId="24E44DE7" w16cex:dateUtc="2021-09-09T13:09:00Z"/>
  <w16cex:commentExtensible w16cex:durableId="24E45B51" w16cex:dateUtc="2021-09-09T14:07:00Z"/>
  <w16cex:commentExtensible w16cex:durableId="2612368B" w16cex:dateUtc="2022-04-26T13:14:00Z"/>
  <w16cex:commentExtensible w16cex:durableId="261247D5" w16cex:dateUtc="2021-09-09T14:07:00Z"/>
  <w16cex:commentExtensible w16cex:durableId="261247D4" w16cex:dateUtc="2022-04-26T1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335593" w16cid:durableId="24E28925"/>
  <w16cid:commentId w16cid:paraId="153872F3" w16cid:durableId="260BFDCE"/>
  <w16cid:commentId w16cid:paraId="7F5A58D4" w16cid:durableId="26123790"/>
  <w16cid:commentId w16cid:paraId="5227CB20" w16cid:durableId="24E1E190"/>
  <w16cid:commentId w16cid:paraId="777F37FD" w16cid:durableId="260BFF4E"/>
  <w16cid:commentId w16cid:paraId="0A272B7E" w16cid:durableId="26123727"/>
  <w16cid:commentId w16cid:paraId="718ABA8C" w16cid:durableId="260BFF69"/>
  <w16cid:commentId w16cid:paraId="3711CA56" w16cid:durableId="261236EA"/>
  <w16cid:commentId w16cid:paraId="1FCCB4FB" w16cid:durableId="260BFF9F"/>
  <w16cid:commentId w16cid:paraId="3275F9A6" w16cid:durableId="24E44DE7"/>
  <w16cid:commentId w16cid:paraId="348F1556" w16cid:durableId="24E45B51"/>
  <w16cid:commentId w16cid:paraId="15985BEB" w16cid:durableId="2612368B"/>
  <w16cid:commentId w16cid:paraId="6CE23CE6" w16cid:durableId="261247D5"/>
  <w16cid:commentId w16cid:paraId="3E473140" w16cid:durableId="261247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CA39" w14:textId="77777777" w:rsidR="004E79D7" w:rsidRDefault="004E79D7" w:rsidP="00847886">
      <w:pPr>
        <w:spacing w:after="0" w:line="240" w:lineRule="auto"/>
      </w:pPr>
      <w:r>
        <w:separator/>
      </w:r>
    </w:p>
  </w:endnote>
  <w:endnote w:type="continuationSeparator" w:id="0">
    <w:p w14:paraId="767853E0" w14:textId="77777777" w:rsidR="004E79D7" w:rsidRDefault="004E79D7" w:rsidP="0084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17868" w14:textId="77777777" w:rsidR="004E79D7" w:rsidRDefault="004E79D7" w:rsidP="00847886">
      <w:pPr>
        <w:spacing w:after="0" w:line="240" w:lineRule="auto"/>
      </w:pPr>
      <w:r>
        <w:separator/>
      </w:r>
    </w:p>
  </w:footnote>
  <w:footnote w:type="continuationSeparator" w:id="0">
    <w:p w14:paraId="5BFB6321" w14:textId="77777777" w:rsidR="004E79D7" w:rsidRDefault="004E79D7" w:rsidP="00847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63580ED" w14:textId="77777777" w:rsidR="00847886" w:rsidRDefault="00847886">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837C811" w14:textId="0BE2C894" w:rsidR="00847886" w:rsidRDefault="00847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2534"/>
    <w:multiLevelType w:val="hybridMultilevel"/>
    <w:tmpl w:val="2E34C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E678D"/>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0A27CA"/>
    <w:multiLevelType w:val="hybridMultilevel"/>
    <w:tmpl w:val="CA06C1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1A4F0F"/>
    <w:multiLevelType w:val="hybridMultilevel"/>
    <w:tmpl w:val="6B24C30C"/>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2A6BF8"/>
    <w:multiLevelType w:val="hybridMultilevel"/>
    <w:tmpl w:val="6422DCC0"/>
    <w:lvl w:ilvl="0" w:tplc="889A075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1236231">
    <w:abstractNumId w:val="0"/>
  </w:num>
  <w:num w:numId="2" w16cid:durableId="218783312">
    <w:abstractNumId w:val="3"/>
  </w:num>
  <w:num w:numId="3" w16cid:durableId="1425686425">
    <w:abstractNumId w:val="1"/>
  </w:num>
  <w:num w:numId="4" w16cid:durableId="1482194661">
    <w:abstractNumId w:val="2"/>
  </w:num>
  <w:num w:numId="5" w16cid:durableId="205785080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ne Lee">
    <w15:presenceInfo w15:providerId="Windows Live" w15:userId="f4bda48a8e8bf62b"/>
  </w15:person>
  <w15:person w15:author="Savara, Aditya Ashi">
    <w15:presenceInfo w15:providerId="AD" w15:userId="S::fvs@ornl.gov::bc9c198b-2e23-46a8-8b47-c28ea74074f7"/>
  </w15:person>
  <w15:person w15:author="Aditya Savara">
    <w15:presenceInfo w15:providerId="Windows Live" w15:userId="d78e42fa7c7fa3ad"/>
  </w15:person>
  <w15:person w15:author="lanelee76@gmail.com">
    <w15:presenceInfo w15:providerId="Windows Live" w15:userId="f4bda48a8e8bf6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CE"/>
    <w:rsid w:val="00003B39"/>
    <w:rsid w:val="0000624B"/>
    <w:rsid w:val="00006943"/>
    <w:rsid w:val="00007B71"/>
    <w:rsid w:val="00010B51"/>
    <w:rsid w:val="00013BAE"/>
    <w:rsid w:val="000264B7"/>
    <w:rsid w:val="00043D3C"/>
    <w:rsid w:val="0005201B"/>
    <w:rsid w:val="000539A1"/>
    <w:rsid w:val="0007499F"/>
    <w:rsid w:val="000A093E"/>
    <w:rsid w:val="000A26C8"/>
    <w:rsid w:val="000C19DB"/>
    <w:rsid w:val="000C38D7"/>
    <w:rsid w:val="000D1C5A"/>
    <w:rsid w:val="000D443D"/>
    <w:rsid w:val="000E1B3A"/>
    <w:rsid w:val="000E5148"/>
    <w:rsid w:val="000F22AF"/>
    <w:rsid w:val="000F6A18"/>
    <w:rsid w:val="00100558"/>
    <w:rsid w:val="00100B28"/>
    <w:rsid w:val="00102C7C"/>
    <w:rsid w:val="001223B9"/>
    <w:rsid w:val="0012464E"/>
    <w:rsid w:val="00143CE2"/>
    <w:rsid w:val="00145373"/>
    <w:rsid w:val="00150C3D"/>
    <w:rsid w:val="00155FCB"/>
    <w:rsid w:val="00163B74"/>
    <w:rsid w:val="00170D13"/>
    <w:rsid w:val="00175698"/>
    <w:rsid w:val="00183929"/>
    <w:rsid w:val="001852EB"/>
    <w:rsid w:val="00186152"/>
    <w:rsid w:val="00190EEE"/>
    <w:rsid w:val="001B5D3C"/>
    <w:rsid w:val="001C0EFD"/>
    <w:rsid w:val="001C79E6"/>
    <w:rsid w:val="001E3E71"/>
    <w:rsid w:val="00201AAE"/>
    <w:rsid w:val="0022490D"/>
    <w:rsid w:val="002329A5"/>
    <w:rsid w:val="0023388D"/>
    <w:rsid w:val="00235716"/>
    <w:rsid w:val="00236713"/>
    <w:rsid w:val="00240339"/>
    <w:rsid w:val="00246A39"/>
    <w:rsid w:val="002534F9"/>
    <w:rsid w:val="00260835"/>
    <w:rsid w:val="00264E85"/>
    <w:rsid w:val="002711A4"/>
    <w:rsid w:val="00294798"/>
    <w:rsid w:val="002B0B90"/>
    <w:rsid w:val="002B2178"/>
    <w:rsid w:val="002C023F"/>
    <w:rsid w:val="002C4E31"/>
    <w:rsid w:val="002C5E84"/>
    <w:rsid w:val="002C6F6E"/>
    <w:rsid w:val="002D5E36"/>
    <w:rsid w:val="002E0B0B"/>
    <w:rsid w:val="002E5022"/>
    <w:rsid w:val="002E701A"/>
    <w:rsid w:val="002E7FDC"/>
    <w:rsid w:val="00300F17"/>
    <w:rsid w:val="0030587C"/>
    <w:rsid w:val="00307A12"/>
    <w:rsid w:val="00312AF9"/>
    <w:rsid w:val="0032224A"/>
    <w:rsid w:val="00324FB8"/>
    <w:rsid w:val="00327BFA"/>
    <w:rsid w:val="0033725D"/>
    <w:rsid w:val="003424DD"/>
    <w:rsid w:val="0034565A"/>
    <w:rsid w:val="0035270A"/>
    <w:rsid w:val="00355924"/>
    <w:rsid w:val="00357C1A"/>
    <w:rsid w:val="00360A98"/>
    <w:rsid w:val="00375074"/>
    <w:rsid w:val="0037622C"/>
    <w:rsid w:val="00376CDB"/>
    <w:rsid w:val="0039671A"/>
    <w:rsid w:val="003A0BE8"/>
    <w:rsid w:val="003A5271"/>
    <w:rsid w:val="003C5BDB"/>
    <w:rsid w:val="003D5543"/>
    <w:rsid w:val="003D56FA"/>
    <w:rsid w:val="003D633D"/>
    <w:rsid w:val="003F061F"/>
    <w:rsid w:val="003F1D1E"/>
    <w:rsid w:val="003F2AF1"/>
    <w:rsid w:val="003F7E32"/>
    <w:rsid w:val="00400A8B"/>
    <w:rsid w:val="004032FC"/>
    <w:rsid w:val="00403818"/>
    <w:rsid w:val="0040581D"/>
    <w:rsid w:val="00424BF9"/>
    <w:rsid w:val="00434711"/>
    <w:rsid w:val="004358D5"/>
    <w:rsid w:val="00437D95"/>
    <w:rsid w:val="00441B87"/>
    <w:rsid w:val="00443E9A"/>
    <w:rsid w:val="0045046F"/>
    <w:rsid w:val="0045548D"/>
    <w:rsid w:val="004562E2"/>
    <w:rsid w:val="004606CE"/>
    <w:rsid w:val="00460723"/>
    <w:rsid w:val="00460EEB"/>
    <w:rsid w:val="00462291"/>
    <w:rsid w:val="004648CB"/>
    <w:rsid w:val="0047023C"/>
    <w:rsid w:val="0047026F"/>
    <w:rsid w:val="0048071B"/>
    <w:rsid w:val="00483C35"/>
    <w:rsid w:val="00490F98"/>
    <w:rsid w:val="004A2DE6"/>
    <w:rsid w:val="004A3155"/>
    <w:rsid w:val="004A4DCE"/>
    <w:rsid w:val="004A50BB"/>
    <w:rsid w:val="004B4007"/>
    <w:rsid w:val="004B514B"/>
    <w:rsid w:val="004C5ADE"/>
    <w:rsid w:val="004D2989"/>
    <w:rsid w:val="004D2D24"/>
    <w:rsid w:val="004D4B08"/>
    <w:rsid w:val="004E18C0"/>
    <w:rsid w:val="004E27B4"/>
    <w:rsid w:val="004E3B0D"/>
    <w:rsid w:val="004E79D7"/>
    <w:rsid w:val="004F5EE2"/>
    <w:rsid w:val="0050759D"/>
    <w:rsid w:val="005144B0"/>
    <w:rsid w:val="00521624"/>
    <w:rsid w:val="005258DB"/>
    <w:rsid w:val="00527D8D"/>
    <w:rsid w:val="00531C2B"/>
    <w:rsid w:val="00544C20"/>
    <w:rsid w:val="00545D98"/>
    <w:rsid w:val="00555327"/>
    <w:rsid w:val="005573AC"/>
    <w:rsid w:val="00572F04"/>
    <w:rsid w:val="00574250"/>
    <w:rsid w:val="005752E4"/>
    <w:rsid w:val="00583718"/>
    <w:rsid w:val="0059235D"/>
    <w:rsid w:val="00594353"/>
    <w:rsid w:val="005A0C86"/>
    <w:rsid w:val="005A1994"/>
    <w:rsid w:val="005C4495"/>
    <w:rsid w:val="005C7E22"/>
    <w:rsid w:val="005D1952"/>
    <w:rsid w:val="005E2DA8"/>
    <w:rsid w:val="00615D7F"/>
    <w:rsid w:val="00630F0A"/>
    <w:rsid w:val="006347E4"/>
    <w:rsid w:val="006350D5"/>
    <w:rsid w:val="006435F1"/>
    <w:rsid w:val="0064579D"/>
    <w:rsid w:val="00647206"/>
    <w:rsid w:val="0065617A"/>
    <w:rsid w:val="006611FB"/>
    <w:rsid w:val="00664718"/>
    <w:rsid w:val="00667A0B"/>
    <w:rsid w:val="00673A1F"/>
    <w:rsid w:val="0067586F"/>
    <w:rsid w:val="00683B52"/>
    <w:rsid w:val="00683B7E"/>
    <w:rsid w:val="00686E1F"/>
    <w:rsid w:val="006A2A95"/>
    <w:rsid w:val="006A45D1"/>
    <w:rsid w:val="006B2B4D"/>
    <w:rsid w:val="006B4992"/>
    <w:rsid w:val="006C6059"/>
    <w:rsid w:val="006D075D"/>
    <w:rsid w:val="006D2F0F"/>
    <w:rsid w:val="006D60EF"/>
    <w:rsid w:val="006E1AA9"/>
    <w:rsid w:val="006E6E2D"/>
    <w:rsid w:val="00700264"/>
    <w:rsid w:val="007016FB"/>
    <w:rsid w:val="007019AA"/>
    <w:rsid w:val="007130B5"/>
    <w:rsid w:val="00714A55"/>
    <w:rsid w:val="00731598"/>
    <w:rsid w:val="00752E05"/>
    <w:rsid w:val="0075394A"/>
    <w:rsid w:val="00754BA6"/>
    <w:rsid w:val="00757826"/>
    <w:rsid w:val="0079405A"/>
    <w:rsid w:val="00796193"/>
    <w:rsid w:val="007A10F8"/>
    <w:rsid w:val="007A3541"/>
    <w:rsid w:val="007A449A"/>
    <w:rsid w:val="007A4EAA"/>
    <w:rsid w:val="007A4EE4"/>
    <w:rsid w:val="007B2B74"/>
    <w:rsid w:val="007D2105"/>
    <w:rsid w:val="007F64B8"/>
    <w:rsid w:val="00801367"/>
    <w:rsid w:val="00823AD8"/>
    <w:rsid w:val="00832113"/>
    <w:rsid w:val="00832C5D"/>
    <w:rsid w:val="008335CC"/>
    <w:rsid w:val="00847886"/>
    <w:rsid w:val="0085106F"/>
    <w:rsid w:val="00853288"/>
    <w:rsid w:val="00853CFA"/>
    <w:rsid w:val="00857884"/>
    <w:rsid w:val="008604E0"/>
    <w:rsid w:val="00864FF6"/>
    <w:rsid w:val="00874064"/>
    <w:rsid w:val="008820BB"/>
    <w:rsid w:val="00882145"/>
    <w:rsid w:val="00884965"/>
    <w:rsid w:val="0088784D"/>
    <w:rsid w:val="008A1DAF"/>
    <w:rsid w:val="008A3F78"/>
    <w:rsid w:val="008A528E"/>
    <w:rsid w:val="008A6750"/>
    <w:rsid w:val="008A78A8"/>
    <w:rsid w:val="008B4B2F"/>
    <w:rsid w:val="008B78AC"/>
    <w:rsid w:val="008C0906"/>
    <w:rsid w:val="008D1722"/>
    <w:rsid w:val="008D7560"/>
    <w:rsid w:val="008E722F"/>
    <w:rsid w:val="008F293F"/>
    <w:rsid w:val="008F60D2"/>
    <w:rsid w:val="009111FF"/>
    <w:rsid w:val="00913B78"/>
    <w:rsid w:val="00940C5B"/>
    <w:rsid w:val="0094115B"/>
    <w:rsid w:val="00941189"/>
    <w:rsid w:val="009436BB"/>
    <w:rsid w:val="00952632"/>
    <w:rsid w:val="009613FA"/>
    <w:rsid w:val="00961B55"/>
    <w:rsid w:val="00972E80"/>
    <w:rsid w:val="009751A5"/>
    <w:rsid w:val="009822CD"/>
    <w:rsid w:val="009836DA"/>
    <w:rsid w:val="00983BD3"/>
    <w:rsid w:val="00983BE7"/>
    <w:rsid w:val="00986023"/>
    <w:rsid w:val="009942F7"/>
    <w:rsid w:val="00994B98"/>
    <w:rsid w:val="00995D9D"/>
    <w:rsid w:val="009A5F82"/>
    <w:rsid w:val="009B5789"/>
    <w:rsid w:val="009B7180"/>
    <w:rsid w:val="009C0AB8"/>
    <w:rsid w:val="009C61E5"/>
    <w:rsid w:val="00A05E54"/>
    <w:rsid w:val="00A115EC"/>
    <w:rsid w:val="00A14B91"/>
    <w:rsid w:val="00A14D06"/>
    <w:rsid w:val="00A25C2B"/>
    <w:rsid w:val="00A34945"/>
    <w:rsid w:val="00A364EE"/>
    <w:rsid w:val="00A52D97"/>
    <w:rsid w:val="00A574C2"/>
    <w:rsid w:val="00A60807"/>
    <w:rsid w:val="00A64F47"/>
    <w:rsid w:val="00A6639C"/>
    <w:rsid w:val="00A673E7"/>
    <w:rsid w:val="00A80566"/>
    <w:rsid w:val="00A82755"/>
    <w:rsid w:val="00A83DCA"/>
    <w:rsid w:val="00AA2282"/>
    <w:rsid w:val="00AA4507"/>
    <w:rsid w:val="00AA701E"/>
    <w:rsid w:val="00AD26E5"/>
    <w:rsid w:val="00AD362A"/>
    <w:rsid w:val="00AD7305"/>
    <w:rsid w:val="00AF34A7"/>
    <w:rsid w:val="00AF462E"/>
    <w:rsid w:val="00AF7F81"/>
    <w:rsid w:val="00B028DF"/>
    <w:rsid w:val="00B05AFF"/>
    <w:rsid w:val="00B11D6E"/>
    <w:rsid w:val="00B13557"/>
    <w:rsid w:val="00B136F6"/>
    <w:rsid w:val="00B24914"/>
    <w:rsid w:val="00B27092"/>
    <w:rsid w:val="00B3214E"/>
    <w:rsid w:val="00B52FAB"/>
    <w:rsid w:val="00B53051"/>
    <w:rsid w:val="00B65BE8"/>
    <w:rsid w:val="00B72952"/>
    <w:rsid w:val="00B73440"/>
    <w:rsid w:val="00BA2E6F"/>
    <w:rsid w:val="00BB3643"/>
    <w:rsid w:val="00BC17E0"/>
    <w:rsid w:val="00BC4F7A"/>
    <w:rsid w:val="00BC66DD"/>
    <w:rsid w:val="00BD5270"/>
    <w:rsid w:val="00BD6474"/>
    <w:rsid w:val="00BD74CB"/>
    <w:rsid w:val="00BF0686"/>
    <w:rsid w:val="00BF1EE8"/>
    <w:rsid w:val="00BF39BD"/>
    <w:rsid w:val="00BF49D2"/>
    <w:rsid w:val="00C00192"/>
    <w:rsid w:val="00C00924"/>
    <w:rsid w:val="00C10F6D"/>
    <w:rsid w:val="00C1318E"/>
    <w:rsid w:val="00C2453F"/>
    <w:rsid w:val="00C328A9"/>
    <w:rsid w:val="00C34FE1"/>
    <w:rsid w:val="00C40430"/>
    <w:rsid w:val="00C41640"/>
    <w:rsid w:val="00C424F0"/>
    <w:rsid w:val="00C46F0E"/>
    <w:rsid w:val="00C50635"/>
    <w:rsid w:val="00C5202B"/>
    <w:rsid w:val="00C52AD6"/>
    <w:rsid w:val="00C551A9"/>
    <w:rsid w:val="00C558C5"/>
    <w:rsid w:val="00C61258"/>
    <w:rsid w:val="00C61621"/>
    <w:rsid w:val="00C77974"/>
    <w:rsid w:val="00C818C4"/>
    <w:rsid w:val="00C82573"/>
    <w:rsid w:val="00C86430"/>
    <w:rsid w:val="00CB444A"/>
    <w:rsid w:val="00CB6846"/>
    <w:rsid w:val="00CD0602"/>
    <w:rsid w:val="00CF3888"/>
    <w:rsid w:val="00CF6110"/>
    <w:rsid w:val="00D05631"/>
    <w:rsid w:val="00D157E7"/>
    <w:rsid w:val="00D200DA"/>
    <w:rsid w:val="00D257B5"/>
    <w:rsid w:val="00D30B08"/>
    <w:rsid w:val="00D41189"/>
    <w:rsid w:val="00D45978"/>
    <w:rsid w:val="00D56A36"/>
    <w:rsid w:val="00D60041"/>
    <w:rsid w:val="00D63EB2"/>
    <w:rsid w:val="00D658D0"/>
    <w:rsid w:val="00D67090"/>
    <w:rsid w:val="00D83525"/>
    <w:rsid w:val="00D922F2"/>
    <w:rsid w:val="00DA58C7"/>
    <w:rsid w:val="00DB6130"/>
    <w:rsid w:val="00DC1709"/>
    <w:rsid w:val="00DD26D4"/>
    <w:rsid w:val="00DE0554"/>
    <w:rsid w:val="00DE3662"/>
    <w:rsid w:val="00DE3DBA"/>
    <w:rsid w:val="00DF2B5F"/>
    <w:rsid w:val="00DF559D"/>
    <w:rsid w:val="00E04EF0"/>
    <w:rsid w:val="00E05215"/>
    <w:rsid w:val="00E239AC"/>
    <w:rsid w:val="00E35250"/>
    <w:rsid w:val="00E45644"/>
    <w:rsid w:val="00E47D39"/>
    <w:rsid w:val="00E627F9"/>
    <w:rsid w:val="00E74298"/>
    <w:rsid w:val="00E74312"/>
    <w:rsid w:val="00E814F6"/>
    <w:rsid w:val="00E8189A"/>
    <w:rsid w:val="00E82663"/>
    <w:rsid w:val="00E94095"/>
    <w:rsid w:val="00E97DAC"/>
    <w:rsid w:val="00EB0395"/>
    <w:rsid w:val="00EB0C6D"/>
    <w:rsid w:val="00EC1398"/>
    <w:rsid w:val="00EC2045"/>
    <w:rsid w:val="00EC7AE8"/>
    <w:rsid w:val="00EC7F19"/>
    <w:rsid w:val="00EE6ED6"/>
    <w:rsid w:val="00EF4901"/>
    <w:rsid w:val="00EF7F9C"/>
    <w:rsid w:val="00F042D2"/>
    <w:rsid w:val="00F049F4"/>
    <w:rsid w:val="00F10347"/>
    <w:rsid w:val="00F13789"/>
    <w:rsid w:val="00F149B2"/>
    <w:rsid w:val="00F17334"/>
    <w:rsid w:val="00F269D2"/>
    <w:rsid w:val="00F30FB5"/>
    <w:rsid w:val="00F42A7C"/>
    <w:rsid w:val="00F4696A"/>
    <w:rsid w:val="00F566D4"/>
    <w:rsid w:val="00F66D82"/>
    <w:rsid w:val="00F70BB0"/>
    <w:rsid w:val="00F70E63"/>
    <w:rsid w:val="00F90119"/>
    <w:rsid w:val="00F928D1"/>
    <w:rsid w:val="00FA0849"/>
    <w:rsid w:val="00FA30C5"/>
    <w:rsid w:val="00FA33A9"/>
    <w:rsid w:val="00FA475D"/>
    <w:rsid w:val="00FA640B"/>
    <w:rsid w:val="00FC0FA4"/>
    <w:rsid w:val="00FC339B"/>
    <w:rsid w:val="00FC43AE"/>
    <w:rsid w:val="00FF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3F58"/>
  <w15:chartTrackingRefBased/>
  <w15:docId w15:val="{069FFA3F-EC82-4D32-828C-CEA4194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25D"/>
    <w:pPr>
      <w:keepNext/>
      <w:keepLines/>
      <w:spacing w:before="240" w:after="0"/>
      <w:outlineLvl w:val="0"/>
    </w:pPr>
    <w:rPr>
      <w:rFonts w:eastAsiaTheme="majorEastAsia" w:cstheme="majorBidi"/>
      <w:b/>
      <w:bCs/>
      <w:sz w:val="32"/>
      <w:szCs w:val="32"/>
      <w:u w:val="single"/>
    </w:rPr>
  </w:style>
  <w:style w:type="paragraph" w:styleId="Heading2">
    <w:name w:val="heading 2"/>
    <w:basedOn w:val="Heading1"/>
    <w:next w:val="Normal"/>
    <w:link w:val="Heading2Char"/>
    <w:uiPriority w:val="9"/>
    <w:unhideWhenUsed/>
    <w:qFormat/>
    <w:rsid w:val="0033725D"/>
    <w:pPr>
      <w:outlineLvl w:val="1"/>
    </w:pPr>
    <w:rPr>
      <w:sz w:val="28"/>
      <w:szCs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5D"/>
    <w:rPr>
      <w:rFonts w:eastAsiaTheme="majorEastAsia" w:cstheme="majorBidi"/>
      <w:b/>
      <w:bCs/>
      <w:sz w:val="32"/>
      <w:szCs w:val="32"/>
      <w:u w:val="single"/>
    </w:rPr>
  </w:style>
  <w:style w:type="paragraph" w:styleId="Title">
    <w:name w:val="Title"/>
    <w:basedOn w:val="Normal"/>
    <w:next w:val="Normal"/>
    <w:link w:val="TitleChar"/>
    <w:uiPriority w:val="10"/>
    <w:qFormat/>
    <w:rsid w:val="002E0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0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47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886"/>
  </w:style>
  <w:style w:type="paragraph" w:styleId="Footer">
    <w:name w:val="footer"/>
    <w:basedOn w:val="Normal"/>
    <w:link w:val="FooterChar"/>
    <w:uiPriority w:val="99"/>
    <w:unhideWhenUsed/>
    <w:rsid w:val="00847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886"/>
  </w:style>
  <w:style w:type="character" w:styleId="CommentReference">
    <w:name w:val="annotation reference"/>
    <w:basedOn w:val="DefaultParagraphFont"/>
    <w:uiPriority w:val="99"/>
    <w:semiHidden/>
    <w:unhideWhenUsed/>
    <w:rsid w:val="00355924"/>
    <w:rPr>
      <w:sz w:val="16"/>
      <w:szCs w:val="16"/>
    </w:rPr>
  </w:style>
  <w:style w:type="paragraph" w:styleId="CommentText">
    <w:name w:val="annotation text"/>
    <w:basedOn w:val="Normal"/>
    <w:link w:val="CommentTextChar"/>
    <w:uiPriority w:val="99"/>
    <w:unhideWhenUsed/>
    <w:rsid w:val="00355924"/>
    <w:pPr>
      <w:spacing w:line="240" w:lineRule="auto"/>
    </w:pPr>
    <w:rPr>
      <w:sz w:val="20"/>
      <w:szCs w:val="20"/>
    </w:rPr>
  </w:style>
  <w:style w:type="character" w:customStyle="1" w:styleId="CommentTextChar">
    <w:name w:val="Comment Text Char"/>
    <w:basedOn w:val="DefaultParagraphFont"/>
    <w:link w:val="CommentText"/>
    <w:uiPriority w:val="99"/>
    <w:rsid w:val="00355924"/>
    <w:rPr>
      <w:sz w:val="20"/>
      <w:szCs w:val="20"/>
    </w:rPr>
  </w:style>
  <w:style w:type="paragraph" w:styleId="CommentSubject">
    <w:name w:val="annotation subject"/>
    <w:basedOn w:val="CommentText"/>
    <w:next w:val="CommentText"/>
    <w:link w:val="CommentSubjectChar"/>
    <w:uiPriority w:val="99"/>
    <w:semiHidden/>
    <w:unhideWhenUsed/>
    <w:rsid w:val="00355924"/>
    <w:rPr>
      <w:b/>
      <w:bCs/>
    </w:rPr>
  </w:style>
  <w:style w:type="character" w:customStyle="1" w:styleId="CommentSubjectChar">
    <w:name w:val="Comment Subject Char"/>
    <w:basedOn w:val="CommentTextChar"/>
    <w:link w:val="CommentSubject"/>
    <w:uiPriority w:val="99"/>
    <w:semiHidden/>
    <w:rsid w:val="00355924"/>
    <w:rPr>
      <w:b/>
      <w:bCs/>
      <w:sz w:val="20"/>
      <w:szCs w:val="20"/>
    </w:rPr>
  </w:style>
  <w:style w:type="character" w:styleId="Hyperlink">
    <w:name w:val="Hyperlink"/>
    <w:basedOn w:val="DefaultParagraphFont"/>
    <w:uiPriority w:val="99"/>
    <w:unhideWhenUsed/>
    <w:rsid w:val="00A14B91"/>
    <w:rPr>
      <w:color w:val="0563C1" w:themeColor="hyperlink"/>
      <w:u w:val="single"/>
    </w:rPr>
  </w:style>
  <w:style w:type="character" w:styleId="UnresolvedMention">
    <w:name w:val="Unresolved Mention"/>
    <w:basedOn w:val="DefaultParagraphFont"/>
    <w:uiPriority w:val="99"/>
    <w:semiHidden/>
    <w:unhideWhenUsed/>
    <w:rsid w:val="00A14B91"/>
    <w:rPr>
      <w:color w:val="605E5C"/>
      <w:shd w:val="clear" w:color="auto" w:fill="E1DFDD"/>
    </w:rPr>
  </w:style>
  <w:style w:type="character" w:customStyle="1" w:styleId="Heading2Char">
    <w:name w:val="Heading 2 Char"/>
    <w:basedOn w:val="DefaultParagraphFont"/>
    <w:link w:val="Heading2"/>
    <w:uiPriority w:val="9"/>
    <w:rsid w:val="0033725D"/>
    <w:rPr>
      <w:rFonts w:eastAsiaTheme="majorEastAsia" w:cstheme="majorBidi"/>
      <w:b/>
      <w:bCs/>
      <w:sz w:val="28"/>
      <w:szCs w:val="28"/>
    </w:rPr>
  </w:style>
  <w:style w:type="paragraph" w:styleId="Revision">
    <w:name w:val="Revision"/>
    <w:hidden/>
    <w:uiPriority w:val="99"/>
    <w:semiHidden/>
    <w:rsid w:val="002E7FDC"/>
    <w:pPr>
      <w:spacing w:after="0" w:line="240" w:lineRule="auto"/>
    </w:pPr>
  </w:style>
  <w:style w:type="paragraph" w:styleId="TOCHeading">
    <w:name w:val="TOC Heading"/>
    <w:basedOn w:val="Heading1"/>
    <w:next w:val="Normal"/>
    <w:uiPriority w:val="39"/>
    <w:unhideWhenUsed/>
    <w:qFormat/>
    <w:rsid w:val="00AF34A7"/>
    <w:pPr>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864FF6"/>
    <w:pPr>
      <w:tabs>
        <w:tab w:val="right" w:leader="dot" w:pos="9350"/>
      </w:tabs>
      <w:spacing w:after="100"/>
    </w:pPr>
  </w:style>
  <w:style w:type="paragraph" w:styleId="TOC2">
    <w:name w:val="toc 2"/>
    <w:basedOn w:val="Normal"/>
    <w:next w:val="Normal"/>
    <w:autoRedefine/>
    <w:uiPriority w:val="39"/>
    <w:unhideWhenUsed/>
    <w:rsid w:val="00AF34A7"/>
    <w:pPr>
      <w:spacing w:after="100"/>
      <w:ind w:left="220"/>
    </w:pPr>
  </w:style>
  <w:style w:type="paragraph" w:styleId="ListParagraph">
    <w:name w:val="List Paragraph"/>
    <w:basedOn w:val="Normal"/>
    <w:uiPriority w:val="34"/>
    <w:qFormat/>
    <w:rsid w:val="00752E05"/>
    <w:pPr>
      <w:spacing w:line="240" w:lineRule="auto"/>
      <w:ind w:left="720"/>
      <w:contextualSpacing/>
    </w:pPr>
  </w:style>
  <w:style w:type="paragraph" w:styleId="BalloonText">
    <w:name w:val="Balloon Text"/>
    <w:basedOn w:val="Normal"/>
    <w:link w:val="BalloonTextChar"/>
    <w:uiPriority w:val="99"/>
    <w:semiHidden/>
    <w:unhideWhenUsed/>
    <w:rsid w:val="00975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1A5"/>
    <w:rPr>
      <w:rFonts w:ascii="Segoe UI" w:hAnsi="Segoe UI" w:cs="Segoe UI"/>
      <w:sz w:val="18"/>
      <w:szCs w:val="18"/>
    </w:rPr>
  </w:style>
  <w:style w:type="character" w:styleId="FollowedHyperlink">
    <w:name w:val="FollowedHyperlink"/>
    <w:basedOn w:val="DefaultParagraphFont"/>
    <w:uiPriority w:val="99"/>
    <w:semiHidden/>
    <w:unhideWhenUsed/>
    <w:rsid w:val="006A4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AdityaSavara/JDX_Converte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https://www.anaconda.com/products/individua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ABC8-259A-412A-A9E9-F366C30DA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4354</Words>
  <Characters>24824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Lane A</dc:creator>
  <cp:keywords/>
  <dc:description/>
  <cp:lastModifiedBy>Lane Lee</cp:lastModifiedBy>
  <cp:revision>2</cp:revision>
  <dcterms:created xsi:type="dcterms:W3CDTF">2022-04-27T12:33:00Z</dcterms:created>
  <dcterms:modified xsi:type="dcterms:W3CDTF">2022-04-27T12:33:00Z</dcterms:modified>
</cp:coreProperties>
</file>